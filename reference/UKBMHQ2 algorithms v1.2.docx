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F6BE" w14:textId="74E002F2" w:rsidR="00B4121A" w:rsidRDefault="00B4121A" w:rsidP="00B4121A">
      <w:pPr>
        <w:rPr>
          <w:b/>
          <w:bCs/>
        </w:rPr>
      </w:pPr>
      <w:r w:rsidRPr="00B4121A">
        <w:rPr>
          <w:b/>
          <w:bCs/>
        </w:rPr>
        <w:t>MHQ2 Case/Control Criteria</w:t>
      </w:r>
    </w:p>
    <w:p w14:paraId="5CDA8642" w14:textId="24191A85" w:rsidR="00BF64BD" w:rsidRDefault="00BF64BD" w:rsidP="00BF64BD">
      <w:r w:rsidRPr="00B4121A">
        <w:rPr>
          <w:b/>
          <w:bCs/>
          <w:noProof/>
        </w:rPr>
        <mc:AlternateContent>
          <mc:Choice Requires="wps">
            <w:drawing>
              <wp:anchor distT="0" distB="0" distL="114300" distR="114300" simplePos="0" relativeHeight="251657728" behindDoc="1" locked="0" layoutInCell="1" allowOverlap="1" wp14:anchorId="0B977D88" wp14:editId="329B6774">
                <wp:simplePos x="0" y="0"/>
                <wp:positionH relativeFrom="margin">
                  <wp:posOffset>-171450</wp:posOffset>
                </wp:positionH>
                <wp:positionV relativeFrom="paragraph">
                  <wp:posOffset>266700</wp:posOffset>
                </wp:positionV>
                <wp:extent cx="5986145" cy="8953500"/>
                <wp:effectExtent l="0" t="0" r="14605" b="19050"/>
                <wp:wrapTopAndBottom/>
                <wp:docPr id="1" name="Rectangle: Rounded Corners 1"/>
                <wp:cNvGraphicFramePr/>
                <a:graphic xmlns:a="http://schemas.openxmlformats.org/drawingml/2006/main">
                  <a:graphicData uri="http://schemas.microsoft.com/office/word/2010/wordprocessingShape">
                    <wps:wsp>
                      <wps:cNvSpPr/>
                      <wps:spPr>
                        <a:xfrm>
                          <a:off x="0" y="0"/>
                          <a:ext cx="5986145" cy="8953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1C01844" w14:textId="32A563BA" w:rsidR="00331446" w:rsidRDefault="00331446"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r>
                              <w:rPr>
                                <w:rFonts w:cstheme="minorHAnsi"/>
                                <w:b/>
                                <w:bCs/>
                                <w:color w:val="000000" w:themeColor="text1"/>
                                <w14:shadow w14:blurRad="50800" w14:dist="38100" w14:dir="2700000" w14:sx="100000" w14:sy="100000" w14:kx="0" w14:ky="0" w14:algn="tl">
                                  <w14:srgbClr w14:val="000000">
                                    <w14:alpha w14:val="60000"/>
                                  </w14:srgbClr>
                                </w14:shadow>
                              </w:rPr>
                              <w:t>General:</w:t>
                            </w:r>
                          </w:p>
                          <w:p w14:paraId="77245727" w14:textId="58F60CDC" w:rsidR="0042194C"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Any self-report</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 (SR) diagnosis</w:t>
                            </w:r>
                            <w:r w:rsidR="00692DA2">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B1411A2" w14:textId="3B9393BD" w:rsidR="0042194C" w:rsidRDefault="0042194C"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SR </w:t>
                            </w:r>
                            <w:r>
                              <w:rPr>
                                <w:rFonts w:cstheme="minorHAnsi"/>
                                <w:color w:val="000000" w:themeColor="text1"/>
                                <w14:shadow w14:blurRad="50800" w14:dist="38100" w14:dir="2700000" w14:sx="100000" w14:sy="100000" w14:kx="0" w14:ky="0" w14:algn="tl">
                                  <w14:srgbClr w14:val="000000">
                                    <w14:alpha w14:val="60000"/>
                                  </w14:srgbClr>
                                </w14:shadow>
                              </w:rPr>
                              <w:t>anxiety disorder [R']</w:t>
                            </w:r>
                          </w:p>
                          <w:p w14:paraId="29E71CBE" w14:textId="2AE04440" w:rsidR="00670E00" w:rsidRDefault="00670E00"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Any SR eating disorder [R']</w:t>
                            </w:r>
                          </w:p>
                          <w:p w14:paraId="332F449E" w14:textId="010CA0B7" w:rsidR="00BF73F6" w:rsidRPr="00237CB4"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BC0CF7">
                              <w:rPr>
                                <w:rFonts w:cstheme="minorHAnsi"/>
                                <w:color w:val="000000" w:themeColor="text1"/>
                                <w14:shadow w14:blurRad="50800" w14:dist="38100" w14:dir="2700000" w14:sx="100000" w14:sy="100000" w14:kx="0" w14:ky="0" w14:algn="tl">
                                  <w14:srgbClr w14:val="000000">
                                    <w14:alpha w14:val="60000"/>
                                  </w14:srgbClr>
                                </w14:shadow>
                              </w:rPr>
                              <w:t xml:space="preserve">algorithm-based </w:t>
                            </w:r>
                            <w:r w:rsidR="00DA52AA">
                              <w:rPr>
                                <w:rFonts w:cstheme="minorHAnsi"/>
                                <w:color w:val="000000" w:themeColor="text1"/>
                                <w14:shadow w14:blurRad="50800" w14:dist="38100" w14:dir="2700000" w14:sx="100000" w14:sy="100000" w14:kx="0" w14:ky="0" w14:algn="tl">
                                  <w14:srgbClr w14:val="000000">
                                    <w14:alpha w14:val="60000"/>
                                  </w14:srgbClr>
                                </w14:shadow>
                              </w:rPr>
                              <w:t>outcome</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 (</w:t>
                            </w:r>
                            <w:r w:rsidR="00BC0CF7">
                              <w:rPr>
                                <w:rFonts w:cstheme="minorHAnsi"/>
                                <w:color w:val="000000" w:themeColor="text1"/>
                                <w14:shadow w14:blurRad="50800" w14:dist="38100" w14:dir="2700000" w14:sx="100000" w14:sy="100000" w14:kx="0" w14:ky="0" w14:algn="tl">
                                  <w14:srgbClr w14:val="000000">
                                    <w14:alpha w14:val="60000"/>
                                  </w14:srgbClr>
                                </w14:shadow>
                              </w:rPr>
                              <w:t>d</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epression, </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hypomania/mania, panic dx, eating dx</w:t>
                            </w:r>
                            <w:r w:rsidR="00BC0CF7">
                              <w:rPr>
                                <w:rFonts w:cstheme="minorHAnsi"/>
                                <w:color w:val="000000" w:themeColor="text1"/>
                                <w14:shadow w14:blurRad="50800" w14:dist="38100" w14:dir="2700000" w14:sx="100000" w14:sy="100000" w14:kx="0" w14:ky="0" w14:algn="tl">
                                  <w14:srgbClr w14:val="000000">
                                    <w14:alpha w14:val="60000"/>
                                  </w14:srgbClr>
                                </w14:shadow>
                              </w:rPr>
                              <w:t>, alcohol harm</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w:t>
                            </w:r>
                          </w:p>
                          <w:p w14:paraId="14E18E99" w14:textId="7C002667" w:rsidR="00BF64BD" w:rsidRPr="009E5B8E" w:rsidRDefault="00EE4566"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Depression_section_(D)"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Depression</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2C282F31"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A. Lifetime</w:t>
                            </w:r>
                          </w:p>
                          <w:p w14:paraId="1CA739B4" w14:textId="17A4341C"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ever case</w:t>
                            </w:r>
                            <w:r w:rsidR="00E140D5">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65D6C21" w14:textId="1D796BF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ever control</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90A219A" w14:textId="098A35B5"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and subthreshold depressive symptoms ever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4B7F532" w14:textId="77C8342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w:t>
                            </w:r>
                            <w:r w:rsidR="00E13B8B">
                              <w:rPr>
                                <w:rFonts w:cstheme="minorHAnsi"/>
                                <w:color w:val="000000" w:themeColor="text1"/>
                                <w14:shadow w14:blurRad="50800" w14:dist="38100" w14:dir="2700000" w14:sx="100000" w14:sy="100000" w14:kx="0" w14:ky="0" w14:algn="tl">
                                  <w14:srgbClr w14:val="000000">
                                    <w14:alpha w14:val="60000"/>
                                  </w14:srgbClr>
                                </w14:shadow>
                              </w:rPr>
                              <w:t>[R]</w:t>
                            </w:r>
                          </w:p>
                          <w:p w14:paraId="504680B7" w14:textId="56182458"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Recurrent unipolar depression (case variant)</w:t>
                            </w:r>
                            <w:r w:rsidR="00E13B8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BC4C891" w14:textId="6857111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triggered by event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4F4596" w14:textId="16754B7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Post-natal depression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2D35FB" w14:textId="28B9BC1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melancholic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C7C9148" w14:textId="7590335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atypical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r w:rsidR="00B33BC3">
                              <w:rPr>
                                <w:rFonts w:cstheme="minorHAnsi"/>
                                <w:color w:val="000000" w:themeColor="text1"/>
                                <w14:shadow w14:blurRad="50800" w14:dist="38100" w14:dir="2700000" w14:sx="100000" w14:sy="100000" w14:kx="0" w14:ky="0" w14:algn="tl">
                                  <w14:srgbClr w14:val="000000">
                                    <w14:alpha w14:val="60000"/>
                                  </w14:srgbClr>
                                </w14:shadow>
                              </w:rPr>
                              <w:t>]</w:t>
                            </w:r>
                          </w:p>
                          <w:p w14:paraId="01DE72B8"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 Current</w:t>
                            </w:r>
                          </w:p>
                          <w:p w14:paraId="4DE39E30" w14:textId="50FE4E6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derived depression (symptoms)</w:t>
                            </w:r>
                            <w:r w:rsidR="00B33BC3">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386AC3" w14:textId="3398B43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full score (score)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F6484B7" w14:textId="57D31BD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case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E44646E" w14:textId="2818CB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control</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CDA4DB" w14:textId="3F8D4E3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or subthreshold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C3A37AE" w14:textId="22B83F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more severe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w:t>
                            </w:r>
                            <w:r w:rsidR="00EC0B42">
                              <w:rPr>
                                <w:rFonts w:cstheme="minorHAnsi"/>
                                <w:color w:val="000000" w:themeColor="text1"/>
                                <w14:shadow w14:blurRad="50800" w14:dist="38100" w14:dir="2700000" w14:sx="100000" w14:sy="100000" w14:kx="0" w14:ky="0" w14:algn="tl">
                                  <w14:srgbClr w14:val="000000">
                                    <w14:alpha w14:val="60000"/>
                                  </w14:srgbClr>
                                </w14:shadow>
                              </w:rPr>
                              <w:t>[</w:t>
                            </w:r>
                            <w:r w:rsidR="004A1F9B">
                              <w:rPr>
                                <w:rFonts w:cstheme="minorHAnsi"/>
                                <w:color w:val="000000" w:themeColor="text1"/>
                                <w14:shadow w14:blurRad="50800" w14:dist="38100" w14:dir="2700000" w14:sx="100000" w14:sy="100000" w14:kx="0" w14:ky="0" w14:algn="tl">
                                  <w14:srgbClr w14:val="000000">
                                    <w14:alpha w14:val="60000"/>
                                  </w14:srgbClr>
                                </w14:shadow>
                              </w:rPr>
                              <w:t>R]</w:t>
                            </w:r>
                          </w:p>
                          <w:p w14:paraId="4076EB0C" w14:textId="3AF1841C"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 Treatment</w:t>
                            </w:r>
                          </w:p>
                          <w:p w14:paraId="2D240739" w14:textId="7206117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Medication helped</w:t>
                            </w:r>
                            <w:r w:rsidR="00EC0B42">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A35E3B5" w14:textId="235E00D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Non-medication therapy helped</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06D73F7" w14:textId="59F8C3CF" w:rsidR="00BF64BD" w:rsidRPr="009E5B8E" w:rsidRDefault="00EE4566"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hyperlink w:anchor="_Mania_section_(M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Mania section</w:t>
                              </w:r>
                            </w:hyperlink>
                            <w:r w:rsidR="00BF64BD" w:rsidRPr="009E5B8E">
                              <w:rPr>
                                <w:rFonts w:cstheme="minorHAnsi"/>
                                <w:color w:val="000000" w:themeColor="text1"/>
                                <w14:shadow w14:blurRad="50800" w14:dist="38100" w14:dir="2700000" w14:sx="100000" w14:sy="100000" w14:kx="0" w14:ky="0" w14:algn="tl">
                                  <w14:srgbClr w14:val="000000">
                                    <w14:alpha w14:val="60000"/>
                                  </w14:srgbClr>
                                </w14:shadow>
                              </w:rPr>
                              <w:t>:</w:t>
                            </w:r>
                          </w:p>
                          <w:p w14:paraId="6206A312" w14:textId="647AFBA6"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Hypomania/Mania Ever (symptoms)</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[R</w:t>
                            </w:r>
                            <w:r w:rsidR="00877CBC">
                              <w:rPr>
                                <w:rFonts w:cstheme="minorHAnsi"/>
                                <w:color w:val="000000" w:themeColor="text1"/>
                                <w14:shadow w14:blurRad="50800" w14:dist="38100" w14:dir="2700000" w14:sx="100000" w14:sy="100000" w14:kx="0" w14:ky="0" w14:algn="tl">
                                  <w14:srgbClr w14:val="000000">
                                    <w14:alpha w14:val="60000"/>
                                  </w14:srgbClr>
                                </w14:shadow>
                              </w:rPr>
                              <w:t>’</w:t>
                            </w:r>
                            <w:r w:rsidR="000C4AE6">
                              <w:rPr>
                                <w:rFonts w:cstheme="minorHAnsi"/>
                                <w:color w:val="000000" w:themeColor="text1"/>
                                <w14:shadow w14:blurRad="50800" w14:dist="38100" w14:dir="2700000" w14:sx="100000" w14:sy="100000" w14:kx="0" w14:ky="0" w14:algn="tl">
                                  <w14:srgbClr w14:val="000000">
                                    <w14:alpha w14:val="60000"/>
                                  </w14:srgbClr>
                                </w14:shadow>
                              </w:rPr>
                              <w:t>]</w:t>
                            </w:r>
                          </w:p>
                          <w:p w14:paraId="33AAC94C" w14:textId="1E66633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Mania Ever (symptoms)</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9F947B2" w14:textId="7AAD6360"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type I Case</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2B403E66" w14:textId="3CC6B99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Control</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AA69483" w14:textId="48900D2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Wider bipolar spectrum (case variant)</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r w:rsidR="001960FD">
                              <w:rPr>
                                <w:rFonts w:cstheme="minorHAnsi"/>
                                <w:color w:val="000000" w:themeColor="text1"/>
                                <w14:shadow w14:blurRad="50800" w14:dist="38100" w14:dir="2700000" w14:sx="100000" w14:sy="100000" w14:kx="0" w14:ky="0" w14:algn="tl">
                                  <w14:srgbClr w14:val="000000">
                                    <w14:alpha w14:val="60000"/>
                                  </w14:srgbClr>
                                </w14:shadow>
                              </w:rPr>
                              <w:t>’]</w:t>
                            </w:r>
                          </w:p>
                          <w:p w14:paraId="439C4E0A" w14:textId="31479C89" w:rsidR="00BF64BD" w:rsidRPr="009E5B8E" w:rsidRDefault="00EE4566" w:rsidP="00BF64BD">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Anxiety_and_pani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Anxiety disorders</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5E6AB76A" w14:textId="1B8037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full score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F0B38EC" w14:textId="6B463B1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derived anxiety disorder case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w:t>
                            </w:r>
                            <w:r w:rsidR="00BF420A">
                              <w:rPr>
                                <w:rFonts w:cstheme="minorHAnsi"/>
                                <w:color w:val="000000" w:themeColor="text1"/>
                                <w14:shadow w14:blurRad="50800" w14:dist="38100" w14:dir="2700000" w14:sx="100000" w14:sy="100000" w14:kx="0" w14:ky="0" w14:algn="tl">
                                  <w14:srgbClr w14:val="000000">
                                    <w14:alpha w14:val="60000"/>
                                  </w14:srgbClr>
                                </w14:shadow>
                              </w:rPr>
                              <w:t>[R’]</w:t>
                            </w:r>
                          </w:p>
                          <w:p w14:paraId="2C93804A" w14:textId="75AAF8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attack ever (symptom)</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31AD6675" w14:textId="09C1A0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disorder ever case</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w:t>
                            </w:r>
                            <w:r w:rsidR="00126100">
                              <w:rPr>
                                <w:rFonts w:cstheme="minorHAnsi"/>
                                <w:color w:val="000000" w:themeColor="text1"/>
                                <w14:shadow w14:blurRad="50800" w14:dist="38100" w14:dir="2700000" w14:sx="100000" w14:sy="100000" w14:kx="0" w14:ky="0" w14:algn="tl">
                                  <w14:srgbClr w14:val="000000">
                                    <w14:alpha w14:val="60000"/>
                                  </w14:srgbClr>
                                </w14:shadow>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77D88" id="Rectangle: Rounded Corners 1" o:spid="_x0000_s1026" style="position:absolute;margin-left:-13.5pt;margin-top:21pt;width:471.35pt;height:7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" fillcolor="#83a1d8 [2132]" strokecolor="#1f3763 [1604]" strokeweight="1pt">
                <v:fill color2="#d4def1 [756]" rotate="t" focusposition=".5,.5" focussize="" colors="0 #95abea;.5 #bfcbf0;1 #e0e5f7" focus="100%" type="gradientRadial"/>
                <v:stroke joinstyle="miter"/>
                <v:textbox>
                  <w:txbxContent>
                    <w:p w14:paraId="51C01844" w14:textId="32A563BA" w:rsidR="00331446" w:rsidRDefault="00331446"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r>
                        <w:rPr>
                          <w:rFonts w:cstheme="minorHAnsi"/>
                          <w:b/>
                          <w:bCs/>
                          <w:color w:val="000000" w:themeColor="text1"/>
                          <w14:shadow w14:blurRad="50800" w14:dist="38100" w14:dir="2700000" w14:sx="100000" w14:sy="100000" w14:kx="0" w14:ky="0" w14:algn="tl">
                            <w14:srgbClr w14:val="000000">
                              <w14:alpha w14:val="60000"/>
                            </w14:srgbClr>
                          </w14:shadow>
                        </w:rPr>
                        <w:t>General:</w:t>
                      </w:r>
                    </w:p>
                    <w:p w14:paraId="77245727" w14:textId="58F60CDC" w:rsidR="0042194C"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Any self-report</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 (SR) diagnosis</w:t>
                      </w:r>
                      <w:r w:rsidR="00692DA2">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B1411A2" w14:textId="3B9393BD" w:rsidR="0042194C" w:rsidRDefault="0042194C"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SR </w:t>
                      </w:r>
                      <w:r>
                        <w:rPr>
                          <w:rFonts w:cstheme="minorHAnsi"/>
                          <w:color w:val="000000" w:themeColor="text1"/>
                          <w14:shadow w14:blurRad="50800" w14:dist="38100" w14:dir="2700000" w14:sx="100000" w14:sy="100000" w14:kx="0" w14:ky="0" w14:algn="tl">
                            <w14:srgbClr w14:val="000000">
                              <w14:alpha w14:val="60000"/>
                            </w14:srgbClr>
                          </w14:shadow>
                        </w:rPr>
                        <w:t>anxiety disorder [R']</w:t>
                      </w:r>
                    </w:p>
                    <w:p w14:paraId="29E71CBE" w14:textId="2AE04440" w:rsidR="00670E00" w:rsidRDefault="00670E00"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Any SR eating disorder [R']</w:t>
                      </w:r>
                    </w:p>
                    <w:p w14:paraId="332F449E" w14:textId="010CA0B7" w:rsidR="00BF73F6" w:rsidRPr="00237CB4"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BC0CF7">
                        <w:rPr>
                          <w:rFonts w:cstheme="minorHAnsi"/>
                          <w:color w:val="000000" w:themeColor="text1"/>
                          <w14:shadow w14:blurRad="50800" w14:dist="38100" w14:dir="2700000" w14:sx="100000" w14:sy="100000" w14:kx="0" w14:ky="0" w14:algn="tl">
                            <w14:srgbClr w14:val="000000">
                              <w14:alpha w14:val="60000"/>
                            </w14:srgbClr>
                          </w14:shadow>
                        </w:rPr>
                        <w:t xml:space="preserve">algorithm-based </w:t>
                      </w:r>
                      <w:r w:rsidR="00DA52AA">
                        <w:rPr>
                          <w:rFonts w:cstheme="minorHAnsi"/>
                          <w:color w:val="000000" w:themeColor="text1"/>
                          <w14:shadow w14:blurRad="50800" w14:dist="38100" w14:dir="2700000" w14:sx="100000" w14:sy="100000" w14:kx="0" w14:ky="0" w14:algn="tl">
                            <w14:srgbClr w14:val="000000">
                              <w14:alpha w14:val="60000"/>
                            </w14:srgbClr>
                          </w14:shadow>
                        </w:rPr>
                        <w:t>outcome</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 (</w:t>
                      </w:r>
                      <w:r w:rsidR="00BC0CF7">
                        <w:rPr>
                          <w:rFonts w:cstheme="minorHAnsi"/>
                          <w:color w:val="000000" w:themeColor="text1"/>
                          <w14:shadow w14:blurRad="50800" w14:dist="38100" w14:dir="2700000" w14:sx="100000" w14:sy="100000" w14:kx="0" w14:ky="0" w14:algn="tl">
                            <w14:srgbClr w14:val="000000">
                              <w14:alpha w14:val="60000"/>
                            </w14:srgbClr>
                          </w14:shadow>
                        </w:rPr>
                        <w:t>d</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epression, </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hypomania/mania, panic dx, eating dx</w:t>
                      </w:r>
                      <w:r w:rsidR="00BC0CF7">
                        <w:rPr>
                          <w:rFonts w:cstheme="minorHAnsi"/>
                          <w:color w:val="000000" w:themeColor="text1"/>
                          <w14:shadow w14:blurRad="50800" w14:dist="38100" w14:dir="2700000" w14:sx="100000" w14:sy="100000" w14:kx="0" w14:ky="0" w14:algn="tl">
                            <w14:srgbClr w14:val="000000">
                              <w14:alpha w14:val="60000"/>
                            </w14:srgbClr>
                          </w14:shadow>
                        </w:rPr>
                        <w:t>, alcohol harm</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w:t>
                      </w:r>
                    </w:p>
                    <w:p w14:paraId="14E18E99" w14:textId="7C002667" w:rsidR="00BF64BD" w:rsidRPr="009E5B8E" w:rsidRDefault="00EE4566"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Depression_section_(D)"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Depression</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2C282F31"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A. Lifetime</w:t>
                      </w:r>
                    </w:p>
                    <w:p w14:paraId="1CA739B4" w14:textId="17A4341C"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ever case</w:t>
                      </w:r>
                      <w:r w:rsidR="00E140D5">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65D6C21" w14:textId="1D796BF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ever control</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90A219A" w14:textId="098A35B5"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and subthreshold depressive symptoms ever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4B7F532" w14:textId="77C8342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w:t>
                      </w:r>
                      <w:r w:rsidR="00E13B8B">
                        <w:rPr>
                          <w:rFonts w:cstheme="minorHAnsi"/>
                          <w:color w:val="000000" w:themeColor="text1"/>
                          <w14:shadow w14:blurRad="50800" w14:dist="38100" w14:dir="2700000" w14:sx="100000" w14:sy="100000" w14:kx="0" w14:ky="0" w14:algn="tl">
                            <w14:srgbClr w14:val="000000">
                              <w14:alpha w14:val="60000"/>
                            </w14:srgbClr>
                          </w14:shadow>
                        </w:rPr>
                        <w:t>[R]</w:t>
                      </w:r>
                    </w:p>
                    <w:p w14:paraId="504680B7" w14:textId="56182458"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Recurrent unipolar depression (case variant)</w:t>
                      </w:r>
                      <w:r w:rsidR="00E13B8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BC4C891" w14:textId="6857111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triggered by event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4F4596" w14:textId="16754B7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Post-natal depression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2D35FB" w14:textId="28B9BC1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melancholic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C7C9148" w14:textId="7590335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atypical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r w:rsidR="00B33BC3">
                        <w:rPr>
                          <w:rFonts w:cstheme="minorHAnsi"/>
                          <w:color w:val="000000" w:themeColor="text1"/>
                          <w14:shadow w14:blurRad="50800" w14:dist="38100" w14:dir="2700000" w14:sx="100000" w14:sy="100000" w14:kx="0" w14:ky="0" w14:algn="tl">
                            <w14:srgbClr w14:val="000000">
                              <w14:alpha w14:val="60000"/>
                            </w14:srgbClr>
                          </w14:shadow>
                        </w:rPr>
                        <w:t>]</w:t>
                      </w:r>
                    </w:p>
                    <w:p w14:paraId="01DE72B8"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 Current</w:t>
                      </w:r>
                    </w:p>
                    <w:p w14:paraId="4DE39E30" w14:textId="50FE4E6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derived depression (symptoms)</w:t>
                      </w:r>
                      <w:r w:rsidR="00B33BC3">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386AC3" w14:textId="3398B43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full score (score)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F6484B7" w14:textId="57D31BD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case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E44646E" w14:textId="2818CB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control</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CDA4DB" w14:textId="3F8D4E3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or subthreshold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C3A37AE" w14:textId="22B83F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more severe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w:t>
                      </w:r>
                      <w:r w:rsidR="00EC0B42">
                        <w:rPr>
                          <w:rFonts w:cstheme="minorHAnsi"/>
                          <w:color w:val="000000" w:themeColor="text1"/>
                          <w14:shadow w14:blurRad="50800" w14:dist="38100" w14:dir="2700000" w14:sx="100000" w14:sy="100000" w14:kx="0" w14:ky="0" w14:algn="tl">
                            <w14:srgbClr w14:val="000000">
                              <w14:alpha w14:val="60000"/>
                            </w14:srgbClr>
                          </w14:shadow>
                        </w:rPr>
                        <w:t>[</w:t>
                      </w:r>
                      <w:r w:rsidR="004A1F9B">
                        <w:rPr>
                          <w:rFonts w:cstheme="minorHAnsi"/>
                          <w:color w:val="000000" w:themeColor="text1"/>
                          <w14:shadow w14:blurRad="50800" w14:dist="38100" w14:dir="2700000" w14:sx="100000" w14:sy="100000" w14:kx="0" w14:ky="0" w14:algn="tl">
                            <w14:srgbClr w14:val="000000">
                              <w14:alpha w14:val="60000"/>
                            </w14:srgbClr>
                          </w14:shadow>
                        </w:rPr>
                        <w:t>R]</w:t>
                      </w:r>
                    </w:p>
                    <w:p w14:paraId="4076EB0C" w14:textId="3AF1841C"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 Treatment</w:t>
                      </w:r>
                    </w:p>
                    <w:p w14:paraId="2D240739" w14:textId="7206117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Medication helped</w:t>
                      </w:r>
                      <w:r w:rsidR="00EC0B42">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A35E3B5" w14:textId="235E00D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Non-medication therapy helped</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06D73F7" w14:textId="59F8C3CF" w:rsidR="00BF64BD" w:rsidRPr="009E5B8E" w:rsidRDefault="00EE4566"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hyperlink w:anchor="_Mania_section_(M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Mania section</w:t>
                        </w:r>
                      </w:hyperlink>
                      <w:r w:rsidR="00BF64BD" w:rsidRPr="009E5B8E">
                        <w:rPr>
                          <w:rFonts w:cstheme="minorHAnsi"/>
                          <w:color w:val="000000" w:themeColor="text1"/>
                          <w14:shadow w14:blurRad="50800" w14:dist="38100" w14:dir="2700000" w14:sx="100000" w14:sy="100000" w14:kx="0" w14:ky="0" w14:algn="tl">
                            <w14:srgbClr w14:val="000000">
                              <w14:alpha w14:val="60000"/>
                            </w14:srgbClr>
                          </w14:shadow>
                        </w:rPr>
                        <w:t>:</w:t>
                      </w:r>
                    </w:p>
                    <w:p w14:paraId="6206A312" w14:textId="647AFBA6"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Hypomania/Mania Ever (symptoms)</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[R</w:t>
                      </w:r>
                      <w:r w:rsidR="00877CBC">
                        <w:rPr>
                          <w:rFonts w:cstheme="minorHAnsi"/>
                          <w:color w:val="000000" w:themeColor="text1"/>
                          <w14:shadow w14:blurRad="50800" w14:dist="38100" w14:dir="2700000" w14:sx="100000" w14:sy="100000" w14:kx="0" w14:ky="0" w14:algn="tl">
                            <w14:srgbClr w14:val="000000">
                              <w14:alpha w14:val="60000"/>
                            </w14:srgbClr>
                          </w14:shadow>
                        </w:rPr>
                        <w:t>’</w:t>
                      </w:r>
                      <w:r w:rsidR="000C4AE6">
                        <w:rPr>
                          <w:rFonts w:cstheme="minorHAnsi"/>
                          <w:color w:val="000000" w:themeColor="text1"/>
                          <w14:shadow w14:blurRad="50800" w14:dist="38100" w14:dir="2700000" w14:sx="100000" w14:sy="100000" w14:kx="0" w14:ky="0" w14:algn="tl">
                            <w14:srgbClr w14:val="000000">
                              <w14:alpha w14:val="60000"/>
                            </w14:srgbClr>
                          </w14:shadow>
                        </w:rPr>
                        <w:t>]</w:t>
                      </w:r>
                    </w:p>
                    <w:p w14:paraId="33AAC94C" w14:textId="1E66633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Mania Ever (symptoms)</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9F947B2" w14:textId="7AAD6360"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type I Case</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2B403E66" w14:textId="3CC6B99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Control</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AA69483" w14:textId="48900D2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Wider bipolar spectrum (case variant)</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r w:rsidR="001960FD">
                        <w:rPr>
                          <w:rFonts w:cstheme="minorHAnsi"/>
                          <w:color w:val="000000" w:themeColor="text1"/>
                          <w14:shadow w14:blurRad="50800" w14:dist="38100" w14:dir="2700000" w14:sx="100000" w14:sy="100000" w14:kx="0" w14:ky="0" w14:algn="tl">
                            <w14:srgbClr w14:val="000000">
                              <w14:alpha w14:val="60000"/>
                            </w14:srgbClr>
                          </w14:shadow>
                        </w:rPr>
                        <w:t>’]</w:t>
                      </w:r>
                    </w:p>
                    <w:p w14:paraId="439C4E0A" w14:textId="31479C89" w:rsidR="00BF64BD" w:rsidRPr="009E5B8E" w:rsidRDefault="00EE4566" w:rsidP="00BF64BD">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Anxiety_and_pani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Anxiety disorders</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5E6AB76A" w14:textId="1B8037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full score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F0B38EC" w14:textId="6B463B1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derived anxiety disorder case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w:t>
                      </w:r>
                      <w:r w:rsidR="00BF420A">
                        <w:rPr>
                          <w:rFonts w:cstheme="minorHAnsi"/>
                          <w:color w:val="000000" w:themeColor="text1"/>
                          <w14:shadow w14:blurRad="50800" w14:dist="38100" w14:dir="2700000" w14:sx="100000" w14:sy="100000" w14:kx="0" w14:ky="0" w14:algn="tl">
                            <w14:srgbClr w14:val="000000">
                              <w14:alpha w14:val="60000"/>
                            </w14:srgbClr>
                          </w14:shadow>
                        </w:rPr>
                        <w:t>[R’]</w:t>
                      </w:r>
                    </w:p>
                    <w:p w14:paraId="2C93804A" w14:textId="75AAF8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attack ever (symptom)</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31AD6675" w14:textId="09C1A0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disorder ever case</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w:t>
                      </w:r>
                      <w:r w:rsidR="00126100">
                        <w:rPr>
                          <w:rFonts w:cstheme="minorHAnsi"/>
                          <w:color w:val="000000" w:themeColor="text1"/>
                          <w14:shadow w14:blurRad="50800" w14:dist="38100" w14:dir="2700000" w14:sx="100000" w14:sy="100000" w14:kx="0" w14:ky="0" w14:algn="tl">
                            <w14:srgbClr w14:val="000000">
                              <w14:alpha w14:val="60000"/>
                            </w14:srgbClr>
                          </w14:shadow>
                        </w:rPr>
                        <w:t>[N]</w:t>
                      </w:r>
                    </w:p>
                  </w:txbxContent>
                </v:textbox>
                <w10:wrap type="topAndBottom" anchorx="margin"/>
              </v:roundrect>
            </w:pict>
          </mc:Fallback>
        </mc:AlternateContent>
      </w:r>
      <w:r>
        <w:t>Index</w:t>
      </w:r>
      <w:r w:rsidR="00C77212">
        <w:t xml:space="preserve"> </w:t>
      </w:r>
      <w:r w:rsidR="00310865">
        <w:t>–</w:t>
      </w:r>
      <w:r w:rsidR="00C77212">
        <w:t xml:space="preserve"> </w:t>
      </w:r>
      <w:r w:rsidR="00310865">
        <w:t>[B] = repeat from baseline, [N] = new to this cohort</w:t>
      </w:r>
      <w:r w:rsidR="00DE5F29">
        <w:t>, [R] = repeat from first MHQ, [R’] = repeat with issues</w:t>
      </w:r>
      <w:r>
        <w:t>:</w:t>
      </w:r>
    </w:p>
    <w:p w14:paraId="465D7F26" w14:textId="77777777" w:rsidR="00BF64BD" w:rsidRDefault="00BF64BD" w:rsidP="00BF64BD">
      <w:pPr>
        <w:rPr>
          <w:rFonts w:cstheme="minorHAnsi"/>
          <w:b/>
          <w:bCs/>
          <w:sz w:val="20"/>
          <w:szCs w:val="20"/>
        </w:rPr>
      </w:pPr>
      <w:r>
        <w:rPr>
          <w:rFonts w:cstheme="minorHAnsi"/>
          <w:b/>
          <w:bCs/>
          <w:sz w:val="20"/>
          <w:szCs w:val="20"/>
        </w:rPr>
        <w:br w:type="page"/>
      </w:r>
    </w:p>
    <w:p w14:paraId="0BE3A13C" w14:textId="0B0B234B" w:rsidR="00BF64BD" w:rsidRDefault="00BF64BD" w:rsidP="00BF64BD">
      <w:pPr>
        <w:spacing w:after="0"/>
        <w:ind w:left="720"/>
        <w:contextualSpacing/>
        <w:rPr>
          <w:ins w:id="0" w:author="Katrina Davis" w:date="2023-12-19T10:27:00Z"/>
          <w:rFonts w:cstheme="minorHAnsi"/>
          <w:b/>
          <w:bCs/>
          <w:sz w:val="20"/>
          <w:szCs w:val="20"/>
        </w:rPr>
      </w:pPr>
      <w:r w:rsidRPr="00B4121A">
        <w:rPr>
          <w:b/>
          <w:bCs/>
          <w:noProof/>
        </w:rPr>
        <w:lastRenderedPageBreak/>
        <mc:AlternateContent>
          <mc:Choice Requires="wps">
            <w:drawing>
              <wp:anchor distT="0" distB="0" distL="114300" distR="114300" simplePos="0" relativeHeight="251658752" behindDoc="1" locked="0" layoutInCell="1" allowOverlap="1" wp14:anchorId="129EC1B3" wp14:editId="557DE3E6">
                <wp:simplePos x="0" y="0"/>
                <wp:positionH relativeFrom="margin">
                  <wp:posOffset>9525</wp:posOffset>
                </wp:positionH>
                <wp:positionV relativeFrom="paragraph">
                  <wp:posOffset>9525</wp:posOffset>
                </wp:positionV>
                <wp:extent cx="5791200" cy="8334375"/>
                <wp:effectExtent l="0" t="0" r="19050" b="28575"/>
                <wp:wrapTopAndBottom/>
                <wp:docPr id="2" name="Rectangle: Rounded Corners 2"/>
                <wp:cNvGraphicFramePr/>
                <a:graphic xmlns:a="http://schemas.openxmlformats.org/drawingml/2006/main">
                  <a:graphicData uri="http://schemas.microsoft.com/office/word/2010/wordprocessingShape">
                    <wps:wsp>
                      <wps:cNvSpPr/>
                      <wps:spPr>
                        <a:xfrm>
                          <a:off x="0" y="0"/>
                          <a:ext cx="5791200" cy="8334375"/>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501411E" w14:textId="713C84F6" w:rsidR="00DA52AA" w:rsidRPr="009E5B8E" w:rsidRDefault="00EE4566" w:rsidP="00DA52AA">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Eating_Disorder_(EP)" w:history="1">
                              <w:r w:rsidR="00DA52AA" w:rsidRPr="00CA6375">
                                <w:rPr>
                                  <w:rStyle w:val="Hyperlink"/>
                                  <w:rFonts w:cstheme="minorHAnsi"/>
                                  <w:b/>
                                  <w:bCs/>
                                  <w14:shadow w14:blurRad="50800" w14:dist="38100" w14:dir="2700000" w14:sx="100000" w14:sy="100000" w14:kx="0" w14:ky="0" w14:algn="tl">
                                    <w14:srgbClr w14:val="000000">
                                      <w14:alpha w14:val="60000"/>
                                    </w14:srgbClr>
                                  </w14:shadow>
                                </w:rPr>
                                <w:t>Eating disorders</w:t>
                              </w:r>
                            </w:hyperlink>
                          </w:p>
                          <w:p w14:paraId="4C2C1282" w14:textId="3608BF52" w:rsidR="00DA52AA" w:rsidRDefault="00E47FA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anorexia ph</w:t>
                            </w:r>
                            <w:r w:rsidR="00C1465C">
                              <w:rPr>
                                <w:rFonts w:cstheme="minorHAnsi"/>
                                <w:color w:val="000000" w:themeColor="text1"/>
                                <w14:shadow w14:blurRad="50800" w14:dist="38100" w14:dir="2700000" w14:sx="100000" w14:sy="100000" w14:kx="0" w14:ky="0" w14:algn="tl">
                                  <w14:srgbClr w14:val="000000">
                                    <w14:alpha w14:val="60000"/>
                                  </w14:srgbClr>
                                </w14:shadow>
                              </w:rPr>
                              <w:t>enotype</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733DEDCB" w14:textId="7BA2555E" w:rsidR="00811D11" w:rsidRDefault="00811D1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BMI at low weight (in subset)</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0064275" w14:textId="64E37151" w:rsidR="00FB5A0F" w:rsidRDefault="00FB5A0F"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[N]</w:t>
                            </w:r>
                          </w:p>
                          <w:p w14:paraId="68FD7B52" w14:textId="48CBDA16"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binge-eating / purging subtype [N]</w:t>
                            </w:r>
                          </w:p>
                          <w:p w14:paraId="7ABABC9E" w14:textId="4D382A7F"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restricting subtype [N]</w:t>
                            </w:r>
                          </w:p>
                          <w:p w14:paraId="23549A61" w14:textId="4E51D775" w:rsidR="00092291" w:rsidRDefault="00B13F29"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Extended binge-eating </w:t>
                            </w:r>
                            <w:r w:rsidR="002F6643">
                              <w:rPr>
                                <w:rFonts w:cstheme="minorHAnsi"/>
                                <w:color w:val="000000" w:themeColor="text1"/>
                                <w14:shadow w14:blurRad="50800" w14:dist="38100" w14:dir="2700000" w14:sx="100000" w14:sy="100000" w14:kx="0" w14:ky="0" w14:algn="tl">
                                  <w14:srgbClr w14:val="000000">
                                    <w14:alpha w14:val="60000"/>
                                  </w14:srgbClr>
                                </w14:shadow>
                              </w:rPr>
                              <w:t>phenotype [N]</w:t>
                            </w:r>
                          </w:p>
                          <w:p w14:paraId="4DA34880" w14:textId="6F6543B9"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Bulimia nervosa [N]</w:t>
                            </w:r>
                          </w:p>
                          <w:p w14:paraId="35DB716B" w14:textId="25252AAB"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(ICD-11) [N]</w:t>
                            </w:r>
                          </w:p>
                          <w:p w14:paraId="437C5A59" w14:textId="63EF0B33"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(DSM-5) [N]</w:t>
                            </w:r>
                          </w:p>
                          <w:p w14:paraId="2431A3C3" w14:textId="55FF134F"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purging phenotype [N]</w:t>
                            </w:r>
                          </w:p>
                          <w:p w14:paraId="0D2E6E26" w14:textId="6F8A524E" w:rsidR="00EC1A4B" w:rsidRPr="009E5B8E" w:rsidRDefault="00EC1A4B"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Purging disorder [N]</w:t>
                            </w:r>
                          </w:p>
                          <w:p w14:paraId="36D4832E" w14:textId="2518AA6D" w:rsidR="00BF64BD" w:rsidRPr="009E5B8E" w:rsidRDefault="00EE4566"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Alcohol_section_(MD)"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Alcohol</w:t>
                              </w:r>
                            </w:hyperlink>
                          </w:p>
                          <w:p w14:paraId="11B95E18" w14:textId="32DAD119"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AUDIT full score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77EA97A" w14:textId="77777777" w:rsidR="00B7192C" w:rsidRPr="009E5B8E" w:rsidRDefault="00B7192C" w:rsidP="00B7192C">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Harmful drinking (12 month) case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F5B8528" w14:textId="2342CA8E"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Hazardous / harmful alcohol use (12 month) case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r w:rsidR="00007881">
                              <w:rPr>
                                <w:rFonts w:cstheme="minorHAnsi"/>
                                <w:color w:val="000000" w:themeColor="text1"/>
                                <w:sz w:val="24"/>
                                <w:szCs w:val="24"/>
                                <w14:shadow w14:blurRad="50800" w14:dist="38100" w14:dir="2700000" w14:sx="100000" w14:sy="100000" w14:kx="0" w14:ky="0" w14:algn="tl">
                                  <w14:srgbClr w14:val="000000">
                                    <w14:alpha w14:val="60000"/>
                                  </w14:srgbClr>
                                </w14:shadow>
                              </w:rPr>
                              <w:t>’</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w:t>
                            </w:r>
                          </w:p>
                          <w:p w14:paraId="10D4C679" w14:textId="6FD40338" w:rsidR="00BF64BD" w:rsidRPr="009E5B8E" w:rsidRDefault="00EE4566"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Cannabis_(CU)"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Cannabis</w:t>
                              </w:r>
                            </w:hyperlink>
                          </w:p>
                          <w:p w14:paraId="4DCEC9E0" w14:textId="14ED6C3F"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Cannabis use ever</w:t>
                            </w:r>
                            <w:r w:rsidR="00B7192C">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R]</w:t>
                            </w:r>
                          </w:p>
                          <w:p w14:paraId="11237FE1" w14:textId="2B49FDA4"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Daily cannabis use ever</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19ED84A0" w14:textId="40021CF0" w:rsidR="00BF64BD" w:rsidRPr="009E5B8E" w:rsidRDefault="00EE4566" w:rsidP="00BF64BD">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Harm_behaviours_(HB)"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Self-harm</w:t>
                              </w:r>
                            </w:hyperlink>
                          </w:p>
                          <w:p w14:paraId="64AE515E" w14:textId="0E746622" w:rsidR="00337E05" w:rsidRDefault="00E837EA"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Life not </w:t>
                            </w:r>
                            <w:r w:rsidR="00337E05">
                              <w:rPr>
                                <w:rFonts w:cstheme="minorHAnsi"/>
                                <w:color w:val="000000" w:themeColor="text1"/>
                                <w:sz w:val="24"/>
                                <w:szCs w:val="24"/>
                                <w14:shadow w14:blurRad="50800" w14:dist="38100" w14:dir="2700000" w14:sx="100000" w14:sy="100000" w14:kx="0" w14:ky="0" w14:algn="tl">
                                  <w14:srgbClr w14:val="000000">
                                    <w14:alpha w14:val="60000"/>
                                  </w14:srgbClr>
                                </w14:shadow>
                              </w:rPr>
                              <w:t>worth living ever [R]</w:t>
                            </w:r>
                          </w:p>
                          <w:p w14:paraId="4805B635" w14:textId="15D7B07A" w:rsidR="00BF64BD" w:rsidRDefault="00337E05"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ever case</w:t>
                            </w:r>
                            <w:r w:rsidR="002622D9">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E99E295" w14:textId="47EA9D56" w:rsidR="002622D9" w:rsidRDefault="002622D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(12 month) case [N]</w:t>
                            </w:r>
                          </w:p>
                          <w:p w14:paraId="0EA2BA52" w14:textId="337024ED" w:rsidR="002622D9" w:rsidRDefault="0070509F"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Suicide attempt ever [R]</w:t>
                            </w:r>
                          </w:p>
                          <w:p w14:paraId="66A4ED13" w14:textId="1D4EDDDC" w:rsidR="00821AF9" w:rsidRPr="009E5B8E" w:rsidRDefault="00EE4566" w:rsidP="00821AF9">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Trauma_and_other"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Trauma and other exposures</w:t>
                              </w:r>
                            </w:hyperlink>
                          </w:p>
                          <w:p w14:paraId="6027DB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Childhood adverse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74272E04"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Adult abuse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E1D4FA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Adverse events 12 months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6585B1C7" w14:textId="78ADA459" w:rsidR="00821AF9" w:rsidRPr="009E5B8E" w:rsidRDefault="00EE4566" w:rsidP="00821AF9">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Social_section_(SS)"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Social situation and resilience</w:t>
                              </w:r>
                            </w:hyperlink>
                          </w:p>
                          <w:p w14:paraId="5501FFA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Social isolation</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[B]</w:t>
                            </w:r>
                          </w:p>
                          <w:p w14:paraId="48B973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Virtually connected</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0D9B3F0F"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Short scale UCLA Loneliness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7CEEAE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Brief Resilience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5ACC31F2" w14:textId="77777777" w:rsidR="00821AF9" w:rsidRPr="009E5B8E" w:rsidRDefault="00821AF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9EC1B3" id="Rectangle: Rounded Corners 2" o:spid="_x0000_s1027" style="position:absolute;left:0;text-align:left;margin-left:.75pt;margin-top:.75pt;width:456pt;height:656.25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" fillcolor="#83a1d8 [2132]" strokecolor="#1f3763 [1604]" strokeweight="1pt">
                <v:fill color2="#d4def1 [756]" rotate="t" focusposition=".5,.5" focussize="" colors="0 #95abea;.5 #bfcbf0;1 #e0e5f7" focus="100%" type="gradientRadial"/>
                <v:stroke joinstyle="miter"/>
                <v:textbox>
                  <w:txbxContent>
                    <w:p w14:paraId="7501411E" w14:textId="713C84F6" w:rsidR="00DA52AA" w:rsidRPr="009E5B8E" w:rsidRDefault="00EE4566" w:rsidP="00DA52AA">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Eating_Disorder_(EP)" w:history="1">
                        <w:r w:rsidR="00DA52AA" w:rsidRPr="00CA6375">
                          <w:rPr>
                            <w:rStyle w:val="Hyperlink"/>
                            <w:rFonts w:cstheme="minorHAnsi"/>
                            <w:b/>
                            <w:bCs/>
                            <w14:shadow w14:blurRad="50800" w14:dist="38100" w14:dir="2700000" w14:sx="100000" w14:sy="100000" w14:kx="0" w14:ky="0" w14:algn="tl">
                              <w14:srgbClr w14:val="000000">
                                <w14:alpha w14:val="60000"/>
                              </w14:srgbClr>
                            </w14:shadow>
                          </w:rPr>
                          <w:t>Eating disorders</w:t>
                        </w:r>
                      </w:hyperlink>
                    </w:p>
                    <w:p w14:paraId="4C2C1282" w14:textId="3608BF52" w:rsidR="00DA52AA" w:rsidRDefault="00E47FA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anorexia ph</w:t>
                      </w:r>
                      <w:r w:rsidR="00C1465C">
                        <w:rPr>
                          <w:rFonts w:cstheme="minorHAnsi"/>
                          <w:color w:val="000000" w:themeColor="text1"/>
                          <w14:shadow w14:blurRad="50800" w14:dist="38100" w14:dir="2700000" w14:sx="100000" w14:sy="100000" w14:kx="0" w14:ky="0" w14:algn="tl">
                            <w14:srgbClr w14:val="000000">
                              <w14:alpha w14:val="60000"/>
                            </w14:srgbClr>
                          </w14:shadow>
                        </w:rPr>
                        <w:t>enotype</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733DEDCB" w14:textId="7BA2555E" w:rsidR="00811D11" w:rsidRDefault="00811D1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BMI at low weight (in subset)</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0064275" w14:textId="64E37151" w:rsidR="00FB5A0F" w:rsidRDefault="00FB5A0F"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[N]</w:t>
                      </w:r>
                    </w:p>
                    <w:p w14:paraId="68FD7B52" w14:textId="48CBDA16"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binge-eating / purging subtype [N]</w:t>
                      </w:r>
                    </w:p>
                    <w:p w14:paraId="7ABABC9E" w14:textId="4D382A7F"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restricting subtype [N]</w:t>
                      </w:r>
                    </w:p>
                    <w:p w14:paraId="23549A61" w14:textId="4E51D775" w:rsidR="00092291" w:rsidRDefault="00B13F29"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Extended binge-eating </w:t>
                      </w:r>
                      <w:r w:rsidR="002F6643">
                        <w:rPr>
                          <w:rFonts w:cstheme="minorHAnsi"/>
                          <w:color w:val="000000" w:themeColor="text1"/>
                          <w14:shadow w14:blurRad="50800" w14:dist="38100" w14:dir="2700000" w14:sx="100000" w14:sy="100000" w14:kx="0" w14:ky="0" w14:algn="tl">
                            <w14:srgbClr w14:val="000000">
                              <w14:alpha w14:val="60000"/>
                            </w14:srgbClr>
                          </w14:shadow>
                        </w:rPr>
                        <w:t>phenotype [N]</w:t>
                      </w:r>
                    </w:p>
                    <w:p w14:paraId="4DA34880" w14:textId="6F6543B9"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Bulimia nervosa [N]</w:t>
                      </w:r>
                    </w:p>
                    <w:p w14:paraId="35DB716B" w14:textId="25252AAB"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(ICD-11) [N]</w:t>
                      </w:r>
                    </w:p>
                    <w:p w14:paraId="437C5A59" w14:textId="63EF0B33"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(DSM-5) [N]</w:t>
                      </w:r>
                    </w:p>
                    <w:p w14:paraId="2431A3C3" w14:textId="55FF134F"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purging phenotype [N]</w:t>
                      </w:r>
                    </w:p>
                    <w:p w14:paraId="0D2E6E26" w14:textId="6F8A524E" w:rsidR="00EC1A4B" w:rsidRPr="009E5B8E" w:rsidRDefault="00EC1A4B"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Purging disorder [N]</w:t>
                      </w:r>
                    </w:p>
                    <w:p w14:paraId="36D4832E" w14:textId="2518AA6D" w:rsidR="00BF64BD" w:rsidRPr="009E5B8E" w:rsidRDefault="00EE4566"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Alcohol_section_(MD)"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Alcohol</w:t>
                        </w:r>
                      </w:hyperlink>
                    </w:p>
                    <w:p w14:paraId="11B95E18" w14:textId="32DAD119"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AUDIT full score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77EA97A" w14:textId="77777777" w:rsidR="00B7192C" w:rsidRPr="009E5B8E" w:rsidRDefault="00B7192C" w:rsidP="00B7192C">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Harmful drinking (12 month) case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F5B8528" w14:textId="2342CA8E"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Hazardous / harmful alcohol use (12 month) case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r w:rsidR="00007881">
                        <w:rPr>
                          <w:rFonts w:cstheme="minorHAnsi"/>
                          <w:color w:val="000000" w:themeColor="text1"/>
                          <w:sz w:val="24"/>
                          <w:szCs w:val="24"/>
                          <w14:shadow w14:blurRad="50800" w14:dist="38100" w14:dir="2700000" w14:sx="100000" w14:sy="100000" w14:kx="0" w14:ky="0" w14:algn="tl">
                            <w14:srgbClr w14:val="000000">
                              <w14:alpha w14:val="60000"/>
                            </w14:srgbClr>
                          </w14:shadow>
                        </w:rPr>
                        <w:t>’</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w:t>
                      </w:r>
                    </w:p>
                    <w:p w14:paraId="10D4C679" w14:textId="6FD40338" w:rsidR="00BF64BD" w:rsidRPr="009E5B8E" w:rsidRDefault="00EE4566"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Cannabis_(CU)"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Cannabis</w:t>
                        </w:r>
                      </w:hyperlink>
                    </w:p>
                    <w:p w14:paraId="4DCEC9E0" w14:textId="14ED6C3F"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Cannabis use ever</w:t>
                      </w:r>
                      <w:r w:rsidR="00B7192C">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R]</w:t>
                      </w:r>
                    </w:p>
                    <w:p w14:paraId="11237FE1" w14:textId="2B49FDA4"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Daily cannabis use ever</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19ED84A0" w14:textId="40021CF0" w:rsidR="00BF64BD" w:rsidRPr="009E5B8E" w:rsidRDefault="00EE4566" w:rsidP="00BF64BD">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Harm_behaviours_(HB)"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Self-harm</w:t>
                        </w:r>
                      </w:hyperlink>
                    </w:p>
                    <w:p w14:paraId="64AE515E" w14:textId="0E746622" w:rsidR="00337E05" w:rsidRDefault="00E837EA"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Life not </w:t>
                      </w:r>
                      <w:r w:rsidR="00337E05">
                        <w:rPr>
                          <w:rFonts w:cstheme="minorHAnsi"/>
                          <w:color w:val="000000" w:themeColor="text1"/>
                          <w:sz w:val="24"/>
                          <w:szCs w:val="24"/>
                          <w14:shadow w14:blurRad="50800" w14:dist="38100" w14:dir="2700000" w14:sx="100000" w14:sy="100000" w14:kx="0" w14:ky="0" w14:algn="tl">
                            <w14:srgbClr w14:val="000000">
                              <w14:alpha w14:val="60000"/>
                            </w14:srgbClr>
                          </w14:shadow>
                        </w:rPr>
                        <w:t>worth living ever [R]</w:t>
                      </w:r>
                    </w:p>
                    <w:p w14:paraId="4805B635" w14:textId="15D7B07A" w:rsidR="00BF64BD" w:rsidRDefault="00337E05"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ever case</w:t>
                      </w:r>
                      <w:r w:rsidR="002622D9">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E99E295" w14:textId="47EA9D56" w:rsidR="002622D9" w:rsidRDefault="002622D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(12 month) case [N]</w:t>
                      </w:r>
                    </w:p>
                    <w:p w14:paraId="0EA2BA52" w14:textId="337024ED" w:rsidR="002622D9" w:rsidRDefault="0070509F"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Suicide attempt ever [R]</w:t>
                      </w:r>
                    </w:p>
                    <w:p w14:paraId="66A4ED13" w14:textId="1D4EDDDC" w:rsidR="00821AF9" w:rsidRPr="009E5B8E" w:rsidRDefault="00EE4566" w:rsidP="00821AF9">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Trauma_and_other"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Trauma and other exposures</w:t>
                        </w:r>
                      </w:hyperlink>
                    </w:p>
                    <w:p w14:paraId="6027DB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Childhood adverse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74272E04"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Adult abuse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E1D4FA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Adverse events 12 months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6585B1C7" w14:textId="78ADA459" w:rsidR="00821AF9" w:rsidRPr="009E5B8E" w:rsidRDefault="00EE4566" w:rsidP="00821AF9">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Social_section_(SS)"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Social situation and resilience</w:t>
                        </w:r>
                      </w:hyperlink>
                    </w:p>
                    <w:p w14:paraId="5501FFA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Social isolation</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[B]</w:t>
                      </w:r>
                    </w:p>
                    <w:p w14:paraId="48B973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Virtually connected</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0D9B3F0F"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Short scale UCLA Loneliness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7CEEAE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Brief Resilience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5ACC31F2" w14:textId="77777777" w:rsidR="00821AF9" w:rsidRPr="009E5B8E" w:rsidRDefault="00821AF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p>
                  </w:txbxContent>
                </v:textbox>
                <w10:wrap type="topAndBottom" anchorx="margin"/>
              </v:roundrect>
            </w:pict>
          </mc:Fallback>
        </mc:AlternateContent>
      </w:r>
      <w:ins w:id="1" w:author="Katrina Davis" w:date="2023-12-19T10:27:00Z">
        <w:r w:rsidR="00233186">
          <w:rPr>
            <w:rFonts w:cstheme="minorHAnsi"/>
            <w:b/>
            <w:bCs/>
            <w:sz w:val="20"/>
            <w:szCs w:val="20"/>
          </w:rPr>
          <w:t>Version control</w:t>
        </w:r>
      </w:ins>
    </w:p>
    <w:p w14:paraId="1EDC6028" w14:textId="4930F51C" w:rsidR="00233186" w:rsidRPr="001357CF" w:rsidRDefault="00421CB0" w:rsidP="001357CF">
      <w:pPr>
        <w:pStyle w:val="ListParagraph"/>
        <w:numPr>
          <w:ilvl w:val="1"/>
          <w:numId w:val="15"/>
        </w:numPr>
        <w:spacing w:after="0"/>
        <w:rPr>
          <w:ins w:id="2" w:author="Katrina Davis" w:date="2023-12-19T10:33:00Z"/>
          <w:rFonts w:cstheme="minorHAnsi"/>
          <w:b/>
          <w:bCs/>
          <w:sz w:val="20"/>
          <w:szCs w:val="20"/>
          <w:rPrChange w:id="3" w:author="Katrina Davis" w:date="2023-12-19T10:33:00Z">
            <w:rPr>
              <w:ins w:id="4" w:author="Katrina Davis" w:date="2023-12-19T10:33:00Z"/>
            </w:rPr>
          </w:rPrChange>
        </w:rPr>
        <w:pPrChange w:id="5" w:author="Katrina Davis" w:date="2023-12-19T10:33:00Z">
          <w:pPr>
            <w:spacing w:after="0"/>
            <w:ind w:left="720"/>
            <w:contextualSpacing/>
          </w:pPr>
        </w:pPrChange>
      </w:pPr>
      <w:ins w:id="6" w:author="Katrina Davis" w:date="2023-12-19T10:32:00Z">
        <w:r w:rsidRPr="001357CF">
          <w:rPr>
            <w:rFonts w:cstheme="minorHAnsi"/>
            <w:b/>
            <w:bCs/>
            <w:sz w:val="20"/>
            <w:szCs w:val="20"/>
            <w:rPrChange w:id="7" w:author="Katrina Davis" w:date="2023-12-19T10:33:00Z">
              <w:rPr/>
            </w:rPrChange>
          </w:rPr>
          <w:t xml:space="preserve">Changed algorithm </w:t>
        </w:r>
        <w:r w:rsidR="00062FD2" w:rsidRPr="001357CF">
          <w:rPr>
            <w:rFonts w:cstheme="minorHAnsi"/>
            <w:b/>
            <w:bCs/>
            <w:sz w:val="20"/>
            <w:szCs w:val="20"/>
            <w:rPrChange w:id="8" w:author="Katrina Davis" w:date="2023-12-19T10:33:00Z">
              <w:rPr/>
            </w:rPrChange>
          </w:rPr>
          <w:t xml:space="preserve">re eating disorders bulimia and binge eating. Both disorders </w:t>
        </w:r>
      </w:ins>
      <w:ins w:id="9" w:author="Katrina Davis" w:date="2023-12-19T10:33:00Z">
        <w:r w:rsidR="00062FD2" w:rsidRPr="001357CF">
          <w:rPr>
            <w:rFonts w:cstheme="minorHAnsi"/>
            <w:b/>
            <w:bCs/>
            <w:sz w:val="20"/>
            <w:szCs w:val="20"/>
            <w:rPrChange w:id="10" w:author="Katrina Davis" w:date="2023-12-19T10:33:00Z">
              <w:rPr/>
            </w:rPrChange>
          </w:rPr>
          <w:t>exclude people who binge only in the context of anorexia</w:t>
        </w:r>
        <w:r w:rsidR="001357CF" w:rsidRPr="001357CF">
          <w:rPr>
            <w:rFonts w:cstheme="minorHAnsi"/>
            <w:b/>
            <w:bCs/>
            <w:sz w:val="20"/>
            <w:szCs w:val="20"/>
            <w:rPrChange w:id="11" w:author="Katrina Davis" w:date="2023-12-19T10:33:00Z">
              <w:rPr/>
            </w:rPrChange>
          </w:rPr>
          <w:t>. Coding changed to better express this exclusion.</w:t>
        </w:r>
      </w:ins>
    </w:p>
    <w:p w14:paraId="69ED21A7" w14:textId="69375575" w:rsidR="001357CF" w:rsidRPr="001357CF" w:rsidRDefault="004E2895" w:rsidP="001357CF">
      <w:pPr>
        <w:pStyle w:val="ListParagraph"/>
        <w:numPr>
          <w:ilvl w:val="1"/>
          <w:numId w:val="15"/>
        </w:numPr>
        <w:spacing w:after="0"/>
        <w:rPr>
          <w:rFonts w:cstheme="minorHAnsi"/>
          <w:b/>
          <w:bCs/>
          <w:sz w:val="20"/>
          <w:szCs w:val="20"/>
          <w:rPrChange w:id="12" w:author="Katrina Davis" w:date="2023-12-19T10:33:00Z">
            <w:rPr/>
          </w:rPrChange>
        </w:rPr>
        <w:pPrChange w:id="13" w:author="Katrina Davis" w:date="2023-12-19T10:33:00Z">
          <w:pPr>
            <w:spacing w:after="0"/>
            <w:ind w:left="720"/>
            <w:contextualSpacing/>
          </w:pPr>
        </w:pPrChange>
      </w:pPr>
      <w:ins w:id="14" w:author="Katrina Davis" w:date="2023-12-19T10:45:00Z">
        <w:r>
          <w:rPr>
            <w:rFonts w:cstheme="minorHAnsi"/>
            <w:b/>
            <w:bCs/>
            <w:sz w:val="20"/>
            <w:szCs w:val="20"/>
          </w:rPr>
          <w:t xml:space="preserve">(a) </w:t>
        </w:r>
      </w:ins>
      <w:ins w:id="15" w:author="Katrina Davis" w:date="2023-12-19T10:33:00Z">
        <w:r w:rsidR="001357CF">
          <w:rPr>
            <w:rFonts w:cstheme="minorHAnsi"/>
            <w:b/>
            <w:bCs/>
            <w:sz w:val="20"/>
            <w:szCs w:val="20"/>
          </w:rPr>
          <w:t xml:space="preserve">Changed the wording of anorexia algorithm </w:t>
        </w:r>
        <w:r w:rsidR="00A76A3A">
          <w:rPr>
            <w:rFonts w:cstheme="minorHAnsi"/>
            <w:b/>
            <w:bCs/>
            <w:sz w:val="20"/>
            <w:szCs w:val="20"/>
          </w:rPr>
          <w:t>–</w:t>
        </w:r>
        <w:r w:rsidR="001357CF">
          <w:rPr>
            <w:rFonts w:cstheme="minorHAnsi"/>
            <w:b/>
            <w:bCs/>
            <w:sz w:val="20"/>
            <w:szCs w:val="20"/>
          </w:rPr>
          <w:t xml:space="preserve"> </w:t>
        </w:r>
        <w:r w:rsidR="00A76A3A">
          <w:rPr>
            <w:rFonts w:cstheme="minorHAnsi"/>
            <w:b/>
            <w:bCs/>
            <w:sz w:val="20"/>
            <w:szCs w:val="20"/>
          </w:rPr>
          <w:t>question number and question text</w:t>
        </w:r>
      </w:ins>
      <w:ins w:id="16" w:author="Katrina Davis" w:date="2023-12-19T10:34:00Z">
        <w:r w:rsidR="00A76A3A">
          <w:rPr>
            <w:rFonts w:cstheme="minorHAnsi"/>
            <w:b/>
            <w:bCs/>
            <w:sz w:val="20"/>
            <w:szCs w:val="20"/>
          </w:rPr>
          <w:t xml:space="preserve"> did not match. Changed behaviour of algorithm towards thinking </w:t>
        </w:r>
      </w:ins>
      <w:ins w:id="17" w:author="Katrina Davis" w:date="2023-12-19T10:45:00Z">
        <w:r w:rsidR="001B5BB9">
          <w:rPr>
            <w:rFonts w:cstheme="minorHAnsi"/>
            <w:b/>
            <w:bCs/>
            <w:sz w:val="20"/>
            <w:szCs w:val="20"/>
          </w:rPr>
          <w:t xml:space="preserve">AN </w:t>
        </w:r>
      </w:ins>
      <w:ins w:id="18" w:author="Katrina Davis" w:date="2023-12-19T10:34:00Z">
        <w:r w:rsidR="00A76A3A">
          <w:rPr>
            <w:rFonts w:cstheme="minorHAnsi"/>
            <w:b/>
            <w:bCs/>
            <w:sz w:val="20"/>
            <w:szCs w:val="20"/>
          </w:rPr>
          <w:t xml:space="preserve">behaviour had health consequences </w:t>
        </w:r>
        <w:r w:rsidR="00A76A3A" w:rsidRPr="00A76A3A">
          <w:rPr>
            <w:rFonts w:cstheme="minorHAnsi"/>
            <w:b/>
            <w:bCs/>
            <w:sz w:val="20"/>
            <w:szCs w:val="20"/>
          </w:rPr>
          <w:sym w:font="Wingdings" w:char="F0E0"/>
        </w:r>
        <w:r w:rsidR="00A76A3A">
          <w:rPr>
            <w:rFonts w:cstheme="minorHAnsi"/>
            <w:b/>
            <w:bCs/>
            <w:sz w:val="20"/>
            <w:szCs w:val="20"/>
          </w:rPr>
          <w:t xml:space="preserve"> </w:t>
        </w:r>
        <w:r w:rsidR="000F6B7E">
          <w:rPr>
            <w:rFonts w:cstheme="minorHAnsi"/>
            <w:b/>
            <w:bCs/>
            <w:sz w:val="20"/>
            <w:szCs w:val="20"/>
          </w:rPr>
          <w:t>meant to include people who did not agree it was unhealth</w:t>
        </w:r>
      </w:ins>
      <w:ins w:id="19" w:author="Katrina Davis" w:date="2023-12-19T10:35:00Z">
        <w:r w:rsidR="000F6B7E">
          <w:rPr>
            <w:rFonts w:cstheme="minorHAnsi"/>
            <w:b/>
            <w:bCs/>
            <w:sz w:val="20"/>
            <w:szCs w:val="20"/>
          </w:rPr>
          <w:t>y.</w:t>
        </w:r>
      </w:ins>
      <w:ins w:id="20" w:author="Katrina Davis" w:date="2023-12-19T10:45:00Z">
        <w:r w:rsidR="001B5BB9">
          <w:rPr>
            <w:rFonts w:cstheme="minorHAnsi"/>
            <w:b/>
            <w:bCs/>
            <w:sz w:val="20"/>
            <w:szCs w:val="20"/>
          </w:rPr>
          <w:t xml:space="preserve"> (b) Trauma questions re childhood trauma, when the </w:t>
        </w:r>
        <w:r w:rsidR="009F239E">
          <w:rPr>
            <w:rFonts w:cstheme="minorHAnsi"/>
            <w:b/>
            <w:bCs/>
            <w:sz w:val="20"/>
            <w:szCs w:val="20"/>
          </w:rPr>
          <w:t>CTS is reverse scor</w:t>
        </w:r>
      </w:ins>
      <w:ins w:id="21" w:author="Katrina Davis" w:date="2023-12-19T10:46:00Z">
        <w:r w:rsidR="009F239E">
          <w:rPr>
            <w:rFonts w:cstheme="minorHAnsi"/>
            <w:b/>
            <w:bCs/>
            <w:sz w:val="20"/>
            <w:szCs w:val="20"/>
          </w:rPr>
          <w:t>ed, needs to include ‘never’.</w:t>
        </w:r>
      </w:ins>
      <w:ins w:id="22" w:author="Katrina Davis" w:date="2023-12-19T10:56:00Z">
        <w:r w:rsidR="00DC63D4">
          <w:rPr>
            <w:rFonts w:cstheme="minorHAnsi"/>
            <w:b/>
            <w:bCs/>
            <w:sz w:val="20"/>
            <w:szCs w:val="20"/>
          </w:rPr>
          <w:t xml:space="preserve"> (c) changes to the ICD11/DSM5 definitions of </w:t>
        </w:r>
      </w:ins>
      <w:ins w:id="23" w:author="Katrina Davis" w:date="2023-12-19T10:57:00Z">
        <w:r w:rsidR="00DC63D4">
          <w:rPr>
            <w:rFonts w:cstheme="minorHAnsi"/>
            <w:b/>
            <w:bCs/>
            <w:sz w:val="20"/>
            <w:szCs w:val="20"/>
          </w:rPr>
          <w:t xml:space="preserve">binge-eating disorder to align with </w:t>
        </w:r>
        <w:r w:rsidR="00EE4566">
          <w:rPr>
            <w:rFonts w:cstheme="minorHAnsi"/>
            <w:b/>
            <w:bCs/>
            <w:sz w:val="20"/>
            <w:szCs w:val="20"/>
          </w:rPr>
          <w:t>definitions</w:t>
        </w:r>
      </w:ins>
    </w:p>
    <w:p w14:paraId="36AD38C3" w14:textId="77777777" w:rsidR="00BF64BD" w:rsidRDefault="00BF64BD" w:rsidP="00BF64BD">
      <w:pPr>
        <w:jc w:val="center"/>
      </w:pPr>
    </w:p>
    <w:p w14:paraId="028B748C" w14:textId="77777777" w:rsidR="00F16825" w:rsidRPr="00B621E0" w:rsidRDefault="00F16825" w:rsidP="00F16825">
      <w:pPr>
        <w:spacing w:after="0"/>
        <w:ind w:left="720"/>
        <w:contextualSpacing/>
        <w:rPr>
          <w:rFonts w:cstheme="minorHAnsi"/>
          <w:sz w:val="20"/>
          <w:szCs w:val="20"/>
        </w:rPr>
      </w:pPr>
    </w:p>
    <w:p w14:paraId="2E6772FF" w14:textId="70314378" w:rsidR="00786E91" w:rsidRDefault="00786E91">
      <w:r>
        <w:br w:type="page"/>
      </w:r>
    </w:p>
    <w:p w14:paraId="2CF63DF8" w14:textId="77777777" w:rsidR="00BF64BD" w:rsidRDefault="00BF64BD" w:rsidP="00BF64BD"/>
    <w:p w14:paraId="51B37887" w14:textId="77777777" w:rsidR="00BF64BD" w:rsidRDefault="00BF64BD" w:rsidP="00BF64BD">
      <w:r>
        <w:t>Glossary:</w:t>
      </w:r>
    </w:p>
    <w:p w14:paraId="6D23AF5A" w14:textId="77777777" w:rsidR="00BF64BD" w:rsidRDefault="00BF64BD" w:rsidP="00BF64BD">
      <w:r>
        <w:t>AUDIT – Alcohol Use Disorders Identification Test (assesses alcohol behaviours in last 12 months)</w:t>
      </w:r>
    </w:p>
    <w:p w14:paraId="1F6C0651" w14:textId="40476D6A" w:rsidR="00CA6375" w:rsidRDefault="00CA6375" w:rsidP="00BF64BD">
      <w:r>
        <w:t>BMI – Body Mass Index, used to assign 'underweight'</w:t>
      </w:r>
    </w:p>
    <w:p w14:paraId="0D0B0782" w14:textId="77777777" w:rsidR="00BF64BD" w:rsidRDefault="00BF64BD" w:rsidP="00BF64BD">
      <w:r w:rsidRPr="00B4121A">
        <w:rPr>
          <w:sz w:val="20"/>
          <w:szCs w:val="20"/>
        </w:rPr>
        <w:t>CIDI-SF</w:t>
      </w:r>
      <w:r>
        <w:rPr>
          <w:sz w:val="20"/>
          <w:szCs w:val="20"/>
        </w:rPr>
        <w:t>(L)</w:t>
      </w:r>
      <w:r w:rsidRPr="00B4121A">
        <w:rPr>
          <w:sz w:val="20"/>
          <w:szCs w:val="20"/>
        </w:rPr>
        <w:t xml:space="preserve"> </w:t>
      </w:r>
      <w:r>
        <w:rPr>
          <w:sz w:val="20"/>
          <w:szCs w:val="20"/>
        </w:rPr>
        <w:t xml:space="preserve">– </w:t>
      </w:r>
      <w:r w:rsidRPr="00B4121A">
        <w:rPr>
          <w:sz w:val="20"/>
          <w:szCs w:val="20"/>
        </w:rPr>
        <w:t>Composite International Diagnostic Interview – Short Form</w:t>
      </w:r>
      <w:r>
        <w:rPr>
          <w:sz w:val="20"/>
          <w:szCs w:val="20"/>
        </w:rPr>
        <w:t xml:space="preserve"> Lifetime version (Kessler, adapted by Levinson)</w:t>
      </w:r>
    </w:p>
    <w:p w14:paraId="7B2BCAC8" w14:textId="77777777" w:rsidR="00BF64BD" w:rsidRDefault="00BF64BD" w:rsidP="00BF64BD">
      <w:r>
        <w:t>CTS – Childhood Trauma Screener (tool for adults to self-report abuse received as children)</w:t>
      </w:r>
    </w:p>
    <w:p w14:paraId="5A0F6293" w14:textId="77777777" w:rsidR="00BF64BD" w:rsidRDefault="00BF64BD" w:rsidP="00BF64BD">
      <w:r>
        <w:t xml:space="preserve">DSM / DSM5 – The </w:t>
      </w:r>
      <w:r w:rsidRPr="00DA70FB">
        <w:t>Diagnostic and Statistical Manual of Mental Disorders</w:t>
      </w:r>
      <w:r>
        <w:t>, 5</w:t>
      </w:r>
      <w:r w:rsidRPr="00FC0A13">
        <w:rPr>
          <w:vertAlign w:val="superscript"/>
        </w:rPr>
        <w:t>th</w:t>
      </w:r>
      <w:r>
        <w:t xml:space="preserve"> edition (</w:t>
      </w:r>
      <w:r>
        <w:rPr>
          <w:rFonts w:ascii="Times New Roman" w:hAnsi="Times New Roman" w:cs="Times New Roman"/>
          <w:i/>
          <w:iCs/>
          <w:sz w:val="16"/>
          <w:szCs w:val="16"/>
        </w:rPr>
        <w:t>American Psychiatric Association. (2013). Diagnostic and Statistical Manual of Mental Disorders (5th ed.). Arlington, VA: Amer Psychiatric Pub)</w:t>
      </w:r>
    </w:p>
    <w:p w14:paraId="1B458E6D" w14:textId="77777777" w:rsidR="00BF64BD" w:rsidRDefault="00BF64BD" w:rsidP="00BF64BD">
      <w:r>
        <w:t>MHQ1 – The first mental health web-based questionnaire for UK Biobank participants (also called “Thoughts and Feelings”)</w:t>
      </w:r>
    </w:p>
    <w:p w14:paraId="5675AA16" w14:textId="04AA4BAB" w:rsidR="00BF64BD" w:rsidRDefault="00BF64BD" w:rsidP="00BF64BD">
      <w:r>
        <w:t>MHQ2 – The second mental health web-based questionnaire for UK Biobank participants (also called “Mental Wellbeing”)</w:t>
      </w:r>
    </w:p>
    <w:p w14:paraId="7B0AFA8F" w14:textId="77777777" w:rsidR="00BF64BD" w:rsidRDefault="00BF64BD" w:rsidP="00BF64BD">
      <w:r>
        <w:t>PHQ9 – Patient Health Questionnaire (assesses current depressive symptoms)</w:t>
      </w:r>
    </w:p>
    <w:p w14:paraId="6F3B47B7" w14:textId="77777777" w:rsidR="00BF64BD" w:rsidRDefault="00BF64BD" w:rsidP="00BF64BD">
      <w:r>
        <w:t>GAD7 – Generalised Anxiety Disorder Questionnaire (assesses current anxiety symptoms)</w:t>
      </w:r>
    </w:p>
    <w:p w14:paraId="154053C4" w14:textId="2EE37A94" w:rsidR="008D1281" w:rsidRDefault="008D1281" w:rsidP="00BF64BD">
      <w:r>
        <w:t xml:space="preserve">GLAD – The </w:t>
      </w:r>
      <w:r w:rsidR="00EF70A6">
        <w:t>genetic links to anxiety and depression cohort study</w:t>
      </w:r>
    </w:p>
    <w:p w14:paraId="503B3CC7" w14:textId="1ADFC2C9" w:rsidR="00BF64BD" w:rsidRDefault="00BF64BD" w:rsidP="00BF64BD">
      <w:r>
        <w:t>UKB – UK Biobank</w:t>
      </w:r>
    </w:p>
    <w:p w14:paraId="133FE6EB" w14:textId="77777777" w:rsidR="004F1DD6" w:rsidRDefault="004F1DD6">
      <w:r>
        <w:br w:type="page"/>
      </w:r>
    </w:p>
    <w:tbl>
      <w:tblPr>
        <w:tblStyle w:val="TableGrid"/>
        <w:tblW w:w="10485" w:type="dxa"/>
        <w:tblLook w:val="04A0" w:firstRow="1" w:lastRow="0" w:firstColumn="1" w:lastColumn="0" w:noHBand="0" w:noVBand="1"/>
      </w:tblPr>
      <w:tblGrid>
        <w:gridCol w:w="1160"/>
        <w:gridCol w:w="1596"/>
        <w:gridCol w:w="168"/>
        <w:gridCol w:w="2313"/>
        <w:gridCol w:w="2821"/>
        <w:gridCol w:w="2288"/>
        <w:gridCol w:w="139"/>
      </w:tblGrid>
      <w:tr w:rsidR="00986C3B" w:rsidRPr="00CA6375" w14:paraId="59E99C39" w14:textId="77777777" w:rsidTr="00CA6375">
        <w:trPr>
          <w:cantSplit/>
          <w:tblHeader/>
        </w:trPr>
        <w:tc>
          <w:tcPr>
            <w:tcW w:w="1164" w:type="dxa"/>
          </w:tcPr>
          <w:p w14:paraId="67254BA3" w14:textId="3C89F77A" w:rsidR="00B4121A" w:rsidRPr="00CA6375" w:rsidRDefault="00B4121A" w:rsidP="00B4121A">
            <w:pPr>
              <w:spacing w:line="259" w:lineRule="auto"/>
              <w:rPr>
                <w:rFonts w:cstheme="minorHAnsi"/>
                <w:sz w:val="20"/>
                <w:szCs w:val="20"/>
              </w:rPr>
            </w:pPr>
            <w:r w:rsidRPr="00CA6375">
              <w:rPr>
                <w:rFonts w:cstheme="minorHAnsi"/>
                <w:sz w:val="20"/>
                <w:szCs w:val="20"/>
              </w:rPr>
              <w:t>Type of rule</w:t>
            </w:r>
          </w:p>
        </w:tc>
        <w:tc>
          <w:tcPr>
            <w:tcW w:w="1706" w:type="dxa"/>
            <w:gridSpan w:val="2"/>
          </w:tcPr>
          <w:p w14:paraId="1CD395F1" w14:textId="77777777" w:rsidR="00B4121A" w:rsidRPr="00CA6375" w:rsidRDefault="00B4121A" w:rsidP="00B4121A">
            <w:pPr>
              <w:spacing w:line="259" w:lineRule="auto"/>
              <w:rPr>
                <w:rFonts w:cstheme="minorHAnsi"/>
                <w:sz w:val="20"/>
                <w:szCs w:val="20"/>
              </w:rPr>
            </w:pPr>
            <w:r w:rsidRPr="00CA6375">
              <w:rPr>
                <w:rFonts w:cstheme="minorHAnsi"/>
                <w:sz w:val="20"/>
                <w:szCs w:val="20"/>
              </w:rPr>
              <w:t>Phenotype</w:t>
            </w:r>
          </w:p>
        </w:tc>
        <w:tc>
          <w:tcPr>
            <w:tcW w:w="2333" w:type="dxa"/>
          </w:tcPr>
          <w:p w14:paraId="7C2BFD56" w14:textId="77777777" w:rsidR="00B4121A" w:rsidRPr="00CA6375" w:rsidRDefault="00B4121A" w:rsidP="00B4121A">
            <w:pPr>
              <w:spacing w:line="259" w:lineRule="auto"/>
              <w:rPr>
                <w:rFonts w:cstheme="minorHAnsi"/>
                <w:sz w:val="20"/>
                <w:szCs w:val="20"/>
              </w:rPr>
            </w:pPr>
            <w:r w:rsidRPr="00CA6375">
              <w:rPr>
                <w:rFonts w:cstheme="minorHAnsi"/>
                <w:sz w:val="20"/>
                <w:szCs w:val="20"/>
              </w:rPr>
              <w:t>Rule in English</w:t>
            </w:r>
          </w:p>
        </w:tc>
        <w:tc>
          <w:tcPr>
            <w:tcW w:w="2851" w:type="dxa"/>
          </w:tcPr>
          <w:p w14:paraId="3EA2D4B0" w14:textId="77777777" w:rsidR="00B4121A" w:rsidRPr="00CA6375" w:rsidRDefault="00B4121A" w:rsidP="00B4121A">
            <w:pPr>
              <w:spacing w:line="259" w:lineRule="auto"/>
              <w:rPr>
                <w:rFonts w:cstheme="minorHAnsi"/>
                <w:sz w:val="20"/>
                <w:szCs w:val="20"/>
              </w:rPr>
            </w:pPr>
            <w:r w:rsidRPr="00CA6375">
              <w:rPr>
                <w:rFonts w:cstheme="minorHAnsi"/>
                <w:sz w:val="20"/>
                <w:szCs w:val="20"/>
              </w:rPr>
              <w:t>Algorithm</w:t>
            </w:r>
          </w:p>
        </w:tc>
        <w:tc>
          <w:tcPr>
            <w:tcW w:w="2431" w:type="dxa"/>
            <w:gridSpan w:val="2"/>
          </w:tcPr>
          <w:p w14:paraId="07C634F0" w14:textId="77777777" w:rsidR="00B4121A" w:rsidRPr="00CA6375" w:rsidRDefault="00B4121A" w:rsidP="00B4121A">
            <w:pPr>
              <w:spacing w:line="259" w:lineRule="auto"/>
              <w:rPr>
                <w:rFonts w:cstheme="minorHAnsi"/>
                <w:sz w:val="20"/>
                <w:szCs w:val="20"/>
              </w:rPr>
            </w:pPr>
            <w:r w:rsidRPr="00CA6375">
              <w:rPr>
                <w:rFonts w:cstheme="minorHAnsi"/>
                <w:sz w:val="20"/>
                <w:szCs w:val="20"/>
              </w:rPr>
              <w:t>Notes and references</w:t>
            </w:r>
          </w:p>
        </w:tc>
      </w:tr>
      <w:tr w:rsidR="00CC54D9" w:rsidRPr="00CA6375" w14:paraId="3F67520F" w14:textId="77777777" w:rsidTr="00CA6375">
        <w:trPr>
          <w:tblHeader/>
        </w:trPr>
        <w:tc>
          <w:tcPr>
            <w:tcW w:w="10485" w:type="dxa"/>
            <w:gridSpan w:val="7"/>
          </w:tcPr>
          <w:p w14:paraId="0422A02B" w14:textId="705E7EEE" w:rsidR="00CC54D9" w:rsidRPr="00CA6375" w:rsidRDefault="00CD24DE" w:rsidP="00AD561F">
            <w:pPr>
              <w:pStyle w:val="Heading2"/>
              <w:rPr>
                <w:rFonts w:asciiTheme="minorHAnsi" w:hAnsiTheme="minorHAnsi" w:cstheme="minorHAnsi"/>
                <w:sz w:val="20"/>
                <w:szCs w:val="20"/>
              </w:rPr>
            </w:pPr>
            <w:r w:rsidRPr="00CA6375">
              <w:rPr>
                <w:rFonts w:asciiTheme="minorHAnsi" w:hAnsiTheme="minorHAnsi" w:cstheme="minorHAnsi"/>
                <w:sz w:val="20"/>
                <w:szCs w:val="20"/>
              </w:rPr>
              <w:t>Summary</w:t>
            </w:r>
            <w:r w:rsidR="00BE0BBD" w:rsidRPr="00CA6375">
              <w:rPr>
                <w:rFonts w:asciiTheme="minorHAnsi" w:hAnsiTheme="minorHAnsi" w:cstheme="minorHAnsi"/>
                <w:sz w:val="20"/>
                <w:szCs w:val="20"/>
              </w:rPr>
              <w:t xml:space="preserve"> (compound) outcomes</w:t>
            </w:r>
          </w:p>
        </w:tc>
      </w:tr>
      <w:tr w:rsidR="002C6AD5" w:rsidRPr="00CA6375" w14:paraId="3787FC11" w14:textId="77777777" w:rsidTr="00CA6375">
        <w:trPr>
          <w:tblHeader/>
        </w:trPr>
        <w:tc>
          <w:tcPr>
            <w:tcW w:w="1164" w:type="dxa"/>
          </w:tcPr>
          <w:p w14:paraId="4188467A" w14:textId="24114D36" w:rsidR="002C6AD5" w:rsidRPr="00CA6375" w:rsidRDefault="00485630" w:rsidP="00B4121A">
            <w:pPr>
              <w:rPr>
                <w:rFonts w:cstheme="minorHAnsi"/>
                <w:sz w:val="20"/>
                <w:szCs w:val="20"/>
              </w:rPr>
            </w:pPr>
            <w:r w:rsidRPr="00CA6375">
              <w:rPr>
                <w:rFonts w:cstheme="minorHAnsi"/>
                <w:sz w:val="20"/>
                <w:szCs w:val="20"/>
              </w:rPr>
              <w:t>Info</w:t>
            </w:r>
          </w:p>
        </w:tc>
        <w:tc>
          <w:tcPr>
            <w:tcW w:w="9321" w:type="dxa"/>
            <w:gridSpan w:val="6"/>
          </w:tcPr>
          <w:p w14:paraId="6B5A0381" w14:textId="19992E72" w:rsidR="002C6AD5" w:rsidRPr="00CA6375" w:rsidRDefault="00F90EBC" w:rsidP="00DE1CAD">
            <w:pPr>
              <w:ind w:left="720"/>
              <w:rPr>
                <w:rFonts w:cstheme="minorHAnsi"/>
                <w:sz w:val="20"/>
                <w:szCs w:val="20"/>
              </w:rPr>
            </w:pPr>
            <w:r w:rsidRPr="00CA6375">
              <w:rPr>
                <w:rFonts w:cstheme="minorHAnsi"/>
                <w:sz w:val="20"/>
                <w:szCs w:val="20"/>
              </w:rPr>
              <w:t xml:space="preserve">Changes in questions </w:t>
            </w:r>
            <w:r w:rsidR="009E7B6F" w:rsidRPr="00CA6375">
              <w:rPr>
                <w:rFonts w:cstheme="minorHAnsi"/>
                <w:sz w:val="20"/>
                <w:szCs w:val="20"/>
              </w:rPr>
              <w:t xml:space="preserve">on self-reported diagnosis </w:t>
            </w:r>
            <w:r w:rsidR="00E72DC2" w:rsidRPr="00CA6375">
              <w:rPr>
                <w:rFonts w:cstheme="minorHAnsi"/>
                <w:sz w:val="20"/>
                <w:szCs w:val="20"/>
              </w:rPr>
              <w:t xml:space="preserve">MHQ1 (2016/7) </w:t>
            </w:r>
            <w:r w:rsidR="00E72DC2" w:rsidRPr="00CA6375">
              <w:rPr>
                <w:rFonts w:cstheme="minorHAnsi"/>
                <w:sz w:val="20"/>
                <w:szCs w:val="20"/>
              </w:rPr>
              <w:sym w:font="Wingdings" w:char="F0E0"/>
            </w:r>
            <w:r w:rsidR="00E72DC2" w:rsidRPr="00CA6375">
              <w:rPr>
                <w:rFonts w:cstheme="minorHAnsi"/>
                <w:sz w:val="20"/>
                <w:szCs w:val="20"/>
              </w:rPr>
              <w:t xml:space="preserve"> MHQ2 (2022)</w:t>
            </w:r>
          </w:p>
          <w:p w14:paraId="6B656E1E" w14:textId="3ED0F437" w:rsidR="008A1A06" w:rsidRPr="00CA6375" w:rsidRDefault="008A1A06" w:rsidP="00DE1CAD">
            <w:pPr>
              <w:pStyle w:val="ListParagraph"/>
              <w:numPr>
                <w:ilvl w:val="0"/>
                <w:numId w:val="12"/>
              </w:numPr>
              <w:spacing w:line="240" w:lineRule="auto"/>
              <w:ind w:left="1440"/>
              <w:rPr>
                <w:rFonts w:cstheme="minorHAnsi"/>
                <w:sz w:val="20"/>
                <w:szCs w:val="20"/>
              </w:rPr>
            </w:pPr>
            <w:r w:rsidRPr="00CA6375">
              <w:rPr>
                <w:rFonts w:cstheme="minorHAnsi"/>
                <w:sz w:val="20"/>
                <w:szCs w:val="20"/>
              </w:rPr>
              <w:t>Categories made more specific:</w:t>
            </w:r>
          </w:p>
          <w:p w14:paraId="5C713A75" w14:textId="37B3F2D2" w:rsidR="00E72DC2" w:rsidRPr="00CA6375" w:rsidRDefault="0093161F"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MHQ1: Anxiety, nerves or generalised anxiety disorder</w:t>
            </w:r>
            <w:r w:rsidR="00271587" w:rsidRPr="00CA6375">
              <w:rPr>
                <w:rFonts w:cstheme="minorHAnsi"/>
                <w:sz w:val="20"/>
                <w:szCs w:val="20"/>
              </w:rPr>
              <w:t xml:space="preserve"> (1 category), becomes</w:t>
            </w:r>
          </w:p>
          <w:p w14:paraId="077C45EC" w14:textId="77777777" w:rsidR="00271587" w:rsidRPr="00CA6375" w:rsidRDefault="00271587" w:rsidP="00DE1CAD">
            <w:pPr>
              <w:pStyle w:val="ListParagraph"/>
              <w:numPr>
                <w:ilvl w:val="2"/>
                <w:numId w:val="12"/>
              </w:numPr>
              <w:spacing w:line="240" w:lineRule="auto"/>
              <w:ind w:left="2880"/>
              <w:rPr>
                <w:rFonts w:cstheme="minorHAnsi"/>
                <w:sz w:val="20"/>
                <w:szCs w:val="20"/>
              </w:rPr>
            </w:pPr>
            <w:r w:rsidRPr="00CA6375">
              <w:rPr>
                <w:rFonts w:cstheme="minorHAnsi"/>
                <w:sz w:val="20"/>
                <w:szCs w:val="20"/>
              </w:rPr>
              <w:t>MHQ2</w:t>
            </w:r>
            <w:r w:rsidR="00E42C68" w:rsidRPr="00CA6375">
              <w:rPr>
                <w:rFonts w:cstheme="minorHAnsi"/>
                <w:sz w:val="20"/>
                <w:szCs w:val="20"/>
              </w:rPr>
              <w:t xml:space="preserve"> </w:t>
            </w:r>
            <w:r w:rsidR="00F90EBC" w:rsidRPr="00CA6375">
              <w:rPr>
                <w:rFonts w:cstheme="minorHAnsi"/>
                <w:sz w:val="20"/>
                <w:szCs w:val="20"/>
              </w:rPr>
              <w:t xml:space="preserve">(1) </w:t>
            </w:r>
            <w:r w:rsidR="00E42C68" w:rsidRPr="00CA6375">
              <w:rPr>
                <w:rFonts w:cstheme="minorHAnsi"/>
                <w:sz w:val="20"/>
                <w:szCs w:val="20"/>
              </w:rPr>
              <w:t>Anxiety or nerves</w:t>
            </w:r>
            <w:r w:rsidR="00F90EBC" w:rsidRPr="00CA6375">
              <w:rPr>
                <w:rFonts w:cstheme="minorHAnsi"/>
                <w:sz w:val="20"/>
                <w:szCs w:val="20"/>
              </w:rPr>
              <w:t xml:space="preserve"> and (2) </w:t>
            </w:r>
            <w:r w:rsidR="001C410F" w:rsidRPr="00CA6375">
              <w:rPr>
                <w:rFonts w:cstheme="minorHAnsi"/>
                <w:sz w:val="20"/>
                <w:szCs w:val="20"/>
              </w:rPr>
              <w:t>Generalised anxiety disorder</w:t>
            </w:r>
          </w:p>
          <w:p w14:paraId="12ACFBA5" w14:textId="6FD95544" w:rsidR="001C410F" w:rsidRPr="00CA6375" w:rsidRDefault="001C410F"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MHQ1: Panic attacks</w:t>
            </w:r>
            <w:r w:rsidR="0054091F" w:rsidRPr="00CA6375">
              <w:rPr>
                <w:rFonts w:cstheme="minorHAnsi"/>
                <w:sz w:val="20"/>
                <w:szCs w:val="20"/>
              </w:rPr>
              <w:t xml:space="preserve"> (1 category)</w:t>
            </w:r>
            <w:r w:rsidR="00991A8C" w:rsidRPr="00CA6375">
              <w:rPr>
                <w:rFonts w:cstheme="minorHAnsi"/>
                <w:sz w:val="20"/>
                <w:szCs w:val="20"/>
              </w:rPr>
              <w:t>, becomes</w:t>
            </w:r>
          </w:p>
          <w:p w14:paraId="4BE36E54" w14:textId="77777777" w:rsidR="00991A8C" w:rsidRPr="00CA6375" w:rsidRDefault="00991A8C" w:rsidP="00DE1CAD">
            <w:pPr>
              <w:pStyle w:val="ListParagraph"/>
              <w:numPr>
                <w:ilvl w:val="2"/>
                <w:numId w:val="12"/>
              </w:numPr>
              <w:spacing w:line="240" w:lineRule="auto"/>
              <w:ind w:left="2880"/>
              <w:rPr>
                <w:rFonts w:cstheme="minorHAnsi"/>
                <w:sz w:val="20"/>
                <w:szCs w:val="20"/>
              </w:rPr>
            </w:pPr>
            <w:r w:rsidRPr="00CA6375">
              <w:rPr>
                <w:rFonts w:cstheme="minorHAnsi"/>
                <w:sz w:val="20"/>
                <w:szCs w:val="20"/>
              </w:rPr>
              <w:t>MHQ2 (1) Panic attacks and (2) Panic disorder</w:t>
            </w:r>
          </w:p>
          <w:p w14:paraId="2151A989" w14:textId="64D98429" w:rsidR="001606D1" w:rsidRPr="00CA6375" w:rsidRDefault="001606D1"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 xml:space="preserve">MHQ1: Psychological </w:t>
            </w:r>
            <w:r w:rsidR="00452807" w:rsidRPr="00CA6375">
              <w:rPr>
                <w:rFonts w:cstheme="minorHAnsi"/>
                <w:sz w:val="20"/>
                <w:szCs w:val="20"/>
              </w:rPr>
              <w:t>over-eating or binge-eating (1 category)</w:t>
            </w:r>
            <w:r w:rsidR="00992DB8" w:rsidRPr="00CA6375">
              <w:rPr>
                <w:rFonts w:cstheme="minorHAnsi"/>
                <w:sz w:val="20"/>
                <w:szCs w:val="20"/>
              </w:rPr>
              <w:t>, becomes</w:t>
            </w:r>
          </w:p>
          <w:p w14:paraId="74E4AF49" w14:textId="77777777" w:rsidR="00452807" w:rsidRPr="00CA6375" w:rsidRDefault="00452807" w:rsidP="00DE1CAD">
            <w:pPr>
              <w:pStyle w:val="ListParagraph"/>
              <w:numPr>
                <w:ilvl w:val="2"/>
                <w:numId w:val="12"/>
              </w:numPr>
              <w:spacing w:line="240" w:lineRule="auto"/>
              <w:ind w:left="2880"/>
              <w:rPr>
                <w:rFonts w:cstheme="minorHAnsi"/>
                <w:sz w:val="20"/>
                <w:szCs w:val="20"/>
              </w:rPr>
            </w:pPr>
            <w:r w:rsidRPr="00CA6375">
              <w:rPr>
                <w:rFonts w:cstheme="minorHAnsi"/>
                <w:sz w:val="20"/>
                <w:szCs w:val="20"/>
              </w:rPr>
              <w:t>MHQ</w:t>
            </w:r>
            <w:r w:rsidR="00992DB8" w:rsidRPr="00CA6375">
              <w:rPr>
                <w:rFonts w:cstheme="minorHAnsi"/>
                <w:sz w:val="20"/>
                <w:szCs w:val="20"/>
              </w:rPr>
              <w:t>2 Binge eating disorder</w:t>
            </w:r>
          </w:p>
          <w:p w14:paraId="0A513AE8" w14:textId="77777777" w:rsidR="00992DB8" w:rsidRPr="00CA6375" w:rsidRDefault="00723B5D" w:rsidP="00DE1CAD">
            <w:pPr>
              <w:pStyle w:val="ListParagraph"/>
              <w:numPr>
                <w:ilvl w:val="0"/>
                <w:numId w:val="12"/>
              </w:numPr>
              <w:spacing w:line="240" w:lineRule="auto"/>
              <w:ind w:left="1440"/>
              <w:rPr>
                <w:rFonts w:cstheme="minorHAnsi"/>
                <w:sz w:val="20"/>
                <w:szCs w:val="20"/>
              </w:rPr>
            </w:pPr>
            <w:r w:rsidRPr="00CA6375">
              <w:rPr>
                <w:rFonts w:cstheme="minorHAnsi"/>
                <w:sz w:val="20"/>
                <w:szCs w:val="20"/>
              </w:rPr>
              <w:t>Disorders added:</w:t>
            </w:r>
          </w:p>
          <w:p w14:paraId="1BC51C19" w14:textId="77777777" w:rsidR="00723B5D" w:rsidRPr="00CA6375" w:rsidRDefault="00723B5D"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Any other eating disorder</w:t>
            </w:r>
          </w:p>
          <w:p w14:paraId="6EE5078F" w14:textId="77777777" w:rsidR="00723B5D" w:rsidRPr="00CA6375" w:rsidRDefault="00723B5D"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Post-traumatic stress disorder</w:t>
            </w:r>
          </w:p>
          <w:p w14:paraId="51013CD8" w14:textId="5D447605" w:rsidR="00D31D7D" w:rsidRPr="00CA6375" w:rsidRDefault="00D31D7D" w:rsidP="00DE1CAD">
            <w:pPr>
              <w:pStyle w:val="ListParagraph"/>
              <w:numPr>
                <w:ilvl w:val="0"/>
                <w:numId w:val="12"/>
              </w:numPr>
              <w:spacing w:line="240" w:lineRule="auto"/>
              <w:ind w:left="1440"/>
              <w:rPr>
                <w:rFonts w:cstheme="minorHAnsi"/>
                <w:sz w:val="20"/>
                <w:szCs w:val="20"/>
              </w:rPr>
            </w:pPr>
            <w:r w:rsidRPr="00CA6375">
              <w:rPr>
                <w:rFonts w:cstheme="minorHAnsi"/>
                <w:sz w:val="20"/>
                <w:szCs w:val="20"/>
              </w:rPr>
              <w:t>Re-ordered</w:t>
            </w:r>
          </w:p>
        </w:tc>
      </w:tr>
      <w:tr w:rsidR="00F66A4D" w:rsidRPr="00CA6375" w14:paraId="2826741E" w14:textId="77777777" w:rsidTr="00CA6375">
        <w:trPr>
          <w:tblHeader/>
        </w:trPr>
        <w:tc>
          <w:tcPr>
            <w:tcW w:w="1164" w:type="dxa"/>
          </w:tcPr>
          <w:p w14:paraId="75928ED2" w14:textId="77777777" w:rsidR="00F66A4D" w:rsidRPr="00CA6375" w:rsidRDefault="00F66A4D" w:rsidP="00B4121A">
            <w:pPr>
              <w:rPr>
                <w:rFonts w:cstheme="minorHAnsi"/>
                <w:sz w:val="20"/>
                <w:szCs w:val="20"/>
              </w:rPr>
            </w:pPr>
            <w:r w:rsidRPr="00CA6375">
              <w:rPr>
                <w:rFonts w:cstheme="minorHAnsi"/>
                <w:sz w:val="20"/>
                <w:szCs w:val="20"/>
              </w:rPr>
              <w:t>Case</w:t>
            </w:r>
          </w:p>
          <w:p w14:paraId="066107BB" w14:textId="77777777" w:rsidR="00872BA8" w:rsidRPr="00CA6375" w:rsidRDefault="00872BA8" w:rsidP="00B4121A">
            <w:pPr>
              <w:rPr>
                <w:rFonts w:cstheme="minorHAnsi"/>
                <w:sz w:val="20"/>
                <w:szCs w:val="20"/>
              </w:rPr>
            </w:pPr>
          </w:p>
          <w:p w14:paraId="38EEFCDB" w14:textId="69C4DAB2" w:rsidR="00872BA8" w:rsidRPr="00CA6375" w:rsidRDefault="00872BA8" w:rsidP="00B4121A">
            <w:pPr>
              <w:rPr>
                <w:rFonts w:cstheme="minorHAnsi"/>
                <w:sz w:val="20"/>
                <w:szCs w:val="20"/>
              </w:rPr>
            </w:pPr>
            <w:r w:rsidRPr="00CA6375">
              <w:rPr>
                <w:rFonts w:cstheme="minorHAnsi"/>
                <w:sz w:val="20"/>
                <w:szCs w:val="20"/>
              </w:rPr>
              <w:t>Altered from MHQ1</w:t>
            </w:r>
          </w:p>
        </w:tc>
        <w:tc>
          <w:tcPr>
            <w:tcW w:w="1706" w:type="dxa"/>
            <w:gridSpan w:val="2"/>
          </w:tcPr>
          <w:p w14:paraId="436729D6" w14:textId="6A22BBB4" w:rsidR="00F66A4D" w:rsidRPr="00CA6375" w:rsidRDefault="00F66A4D" w:rsidP="00B4121A">
            <w:pPr>
              <w:rPr>
                <w:rFonts w:cstheme="minorHAnsi"/>
                <w:sz w:val="20"/>
                <w:szCs w:val="20"/>
              </w:rPr>
            </w:pPr>
            <w:r w:rsidRPr="00CA6375">
              <w:rPr>
                <w:rFonts w:cstheme="minorHAnsi"/>
                <w:sz w:val="20"/>
                <w:szCs w:val="20"/>
              </w:rPr>
              <w:t>Self-reported diagnosis</w:t>
            </w:r>
          </w:p>
        </w:tc>
        <w:tc>
          <w:tcPr>
            <w:tcW w:w="2333" w:type="dxa"/>
          </w:tcPr>
          <w:p w14:paraId="67BCDB85" w14:textId="79AE1D0A" w:rsidR="00F66A4D" w:rsidRPr="00CA6375" w:rsidRDefault="00F66A4D" w:rsidP="00B4121A">
            <w:pPr>
              <w:rPr>
                <w:rFonts w:cstheme="minorHAnsi"/>
                <w:sz w:val="20"/>
                <w:szCs w:val="20"/>
              </w:rPr>
            </w:pPr>
            <w:r w:rsidRPr="00CA6375">
              <w:rPr>
                <w:rFonts w:cstheme="minorHAnsi"/>
                <w:sz w:val="20"/>
                <w:szCs w:val="20"/>
              </w:rPr>
              <w:t>Reported a diagnosis of anything listed (suggested scoring for maximal use of information)</w:t>
            </w:r>
          </w:p>
        </w:tc>
        <w:tc>
          <w:tcPr>
            <w:tcW w:w="2851" w:type="dxa"/>
          </w:tcPr>
          <w:p w14:paraId="1E80DFE7" w14:textId="72F808A7" w:rsidR="00F66A4D" w:rsidRPr="00CA6375" w:rsidRDefault="00F66A4D" w:rsidP="00B4121A">
            <w:pPr>
              <w:rPr>
                <w:rFonts w:cstheme="minorHAnsi"/>
                <w:sz w:val="20"/>
                <w:szCs w:val="20"/>
              </w:rPr>
            </w:pPr>
            <w:r w:rsidRPr="00CA6375">
              <w:rPr>
                <w:rFonts w:cstheme="minorHAnsi"/>
                <w:sz w:val="20"/>
                <w:szCs w:val="20"/>
              </w:rPr>
              <w:t>Any of MHC1 (Depression, mania, schizophrenia, other psychosis, personality disorder, autism, ADHD or OCD)</w:t>
            </w:r>
          </w:p>
          <w:p w14:paraId="0D999FEA" w14:textId="77777777" w:rsidR="00F66A4D" w:rsidRPr="00CA6375" w:rsidRDefault="00F66A4D" w:rsidP="00B4121A">
            <w:pPr>
              <w:rPr>
                <w:rFonts w:cstheme="minorHAnsi"/>
                <w:sz w:val="20"/>
                <w:szCs w:val="20"/>
              </w:rPr>
            </w:pPr>
            <w:r w:rsidRPr="00CA6375">
              <w:rPr>
                <w:rFonts w:cstheme="minorHAnsi"/>
                <w:sz w:val="20"/>
                <w:szCs w:val="20"/>
              </w:rPr>
              <w:t>OR</w:t>
            </w:r>
          </w:p>
          <w:p w14:paraId="209BB540" w14:textId="0102512E" w:rsidR="00F66A4D" w:rsidRPr="00CA6375" w:rsidRDefault="00F66A4D" w:rsidP="00B4121A">
            <w:pPr>
              <w:rPr>
                <w:rFonts w:cstheme="minorHAnsi"/>
                <w:sz w:val="20"/>
                <w:szCs w:val="20"/>
              </w:rPr>
            </w:pPr>
            <w:r w:rsidRPr="00CA6375">
              <w:rPr>
                <w:rFonts w:cstheme="minorHAnsi"/>
                <w:sz w:val="20"/>
                <w:szCs w:val="20"/>
              </w:rPr>
              <w:t>MHC2 (Anxiety, GAD, social anxiety, agoraphobia, other phobia, panic disorder, PTSD) EXCEPT panic attacks</w:t>
            </w:r>
          </w:p>
          <w:p w14:paraId="283C1AF2" w14:textId="77777777" w:rsidR="00F66A4D" w:rsidRPr="00CA6375" w:rsidRDefault="00F66A4D" w:rsidP="00B4121A">
            <w:pPr>
              <w:rPr>
                <w:rFonts w:cstheme="minorHAnsi"/>
                <w:sz w:val="20"/>
                <w:szCs w:val="20"/>
              </w:rPr>
            </w:pPr>
            <w:r w:rsidRPr="00CA6375">
              <w:rPr>
                <w:rFonts w:cstheme="minorHAnsi"/>
                <w:sz w:val="20"/>
                <w:szCs w:val="20"/>
              </w:rPr>
              <w:t>OR</w:t>
            </w:r>
          </w:p>
          <w:p w14:paraId="533E62EB" w14:textId="2DA4D996" w:rsidR="00F66A4D" w:rsidRPr="00CA6375" w:rsidRDefault="00F66A4D" w:rsidP="00B4121A">
            <w:pPr>
              <w:rPr>
                <w:rFonts w:cstheme="minorHAnsi"/>
                <w:sz w:val="20"/>
                <w:szCs w:val="20"/>
              </w:rPr>
            </w:pPr>
            <w:r w:rsidRPr="00CA6375">
              <w:rPr>
                <w:rFonts w:cstheme="minorHAnsi"/>
                <w:sz w:val="20"/>
                <w:szCs w:val="20"/>
              </w:rPr>
              <w:t>MHC3 (Anorexia nervosa, bulimia nervosa, binge-eating dx, other eating disorder)</w:t>
            </w:r>
          </w:p>
        </w:tc>
        <w:tc>
          <w:tcPr>
            <w:tcW w:w="2431" w:type="dxa"/>
            <w:gridSpan w:val="2"/>
            <w:vMerge w:val="restart"/>
          </w:tcPr>
          <w:p w14:paraId="3016B69A" w14:textId="6A2037DE" w:rsidR="00F66A4D" w:rsidRPr="00CA6375" w:rsidRDefault="00F66A4D" w:rsidP="004C257A">
            <w:pPr>
              <w:rPr>
                <w:rFonts w:cstheme="minorHAnsi"/>
                <w:sz w:val="20"/>
                <w:szCs w:val="20"/>
              </w:rPr>
            </w:pPr>
            <w:r w:rsidRPr="00CA6375">
              <w:rPr>
                <w:rFonts w:cstheme="minorHAnsi"/>
                <w:sz w:val="20"/>
                <w:szCs w:val="20"/>
              </w:rPr>
              <w:t>Upper algorithm uses new categories, and only scores panic disorder (not panic attacks).</w:t>
            </w:r>
          </w:p>
          <w:p w14:paraId="710C2F37" w14:textId="77777777" w:rsidR="00F66A4D" w:rsidRPr="00CA6375" w:rsidRDefault="00F66A4D" w:rsidP="004C257A">
            <w:pPr>
              <w:rPr>
                <w:rFonts w:cstheme="minorHAnsi"/>
                <w:sz w:val="20"/>
                <w:szCs w:val="20"/>
              </w:rPr>
            </w:pPr>
          </w:p>
          <w:p w14:paraId="682CCD4F" w14:textId="77777777" w:rsidR="00F66A4D" w:rsidRPr="00CA6375" w:rsidRDefault="00F66A4D" w:rsidP="004C257A">
            <w:pPr>
              <w:rPr>
                <w:rFonts w:cstheme="minorHAnsi"/>
                <w:sz w:val="20"/>
                <w:szCs w:val="20"/>
              </w:rPr>
            </w:pPr>
            <w:r w:rsidRPr="00CA6375">
              <w:rPr>
                <w:rFonts w:cstheme="minorHAnsi"/>
                <w:sz w:val="20"/>
                <w:szCs w:val="20"/>
              </w:rPr>
              <w:t>Lower algorithm omits new categories and includes panic attacks.</w:t>
            </w:r>
          </w:p>
          <w:p w14:paraId="71CD41A0" w14:textId="77777777" w:rsidR="00F66A4D" w:rsidRPr="00CA6375" w:rsidRDefault="00F66A4D" w:rsidP="004C257A">
            <w:pPr>
              <w:rPr>
                <w:rFonts w:cstheme="minorHAnsi"/>
                <w:sz w:val="20"/>
                <w:szCs w:val="20"/>
              </w:rPr>
            </w:pPr>
          </w:p>
          <w:p w14:paraId="1B65B6E7" w14:textId="23F82C60" w:rsidR="00F66A4D" w:rsidRPr="00CA6375" w:rsidRDefault="00F66A4D" w:rsidP="004C257A">
            <w:pPr>
              <w:rPr>
                <w:rFonts w:cstheme="minorHAnsi"/>
                <w:sz w:val="20"/>
                <w:szCs w:val="20"/>
              </w:rPr>
            </w:pPr>
            <w:r w:rsidRPr="00CA6375">
              <w:rPr>
                <w:rFonts w:cstheme="minorHAnsi"/>
                <w:sz w:val="20"/>
                <w:szCs w:val="20"/>
              </w:rPr>
              <w:t>We would recommend the upper algorithm unless making comparison with MHQ1.</w:t>
            </w:r>
          </w:p>
        </w:tc>
      </w:tr>
      <w:tr w:rsidR="001C1458" w:rsidRPr="00CA6375" w14:paraId="41FFD8C9" w14:textId="77777777" w:rsidTr="00CA6375">
        <w:trPr>
          <w:tblHeader/>
        </w:trPr>
        <w:tc>
          <w:tcPr>
            <w:tcW w:w="1164" w:type="dxa"/>
          </w:tcPr>
          <w:p w14:paraId="4786D47D" w14:textId="77777777" w:rsidR="001C1458" w:rsidRPr="00CA6375" w:rsidRDefault="001C1458" w:rsidP="001C1458">
            <w:pPr>
              <w:rPr>
                <w:rFonts w:cstheme="minorHAnsi"/>
                <w:sz w:val="20"/>
                <w:szCs w:val="20"/>
              </w:rPr>
            </w:pPr>
            <w:r w:rsidRPr="00CA6375">
              <w:rPr>
                <w:rFonts w:cstheme="minorHAnsi"/>
                <w:sz w:val="20"/>
                <w:szCs w:val="20"/>
              </w:rPr>
              <w:t>Case</w:t>
            </w:r>
          </w:p>
          <w:p w14:paraId="1A929C53" w14:textId="77777777" w:rsidR="001C1458" w:rsidRPr="00CA6375" w:rsidRDefault="001C1458" w:rsidP="001C1458">
            <w:pPr>
              <w:rPr>
                <w:rFonts w:cstheme="minorHAnsi"/>
                <w:sz w:val="20"/>
                <w:szCs w:val="20"/>
              </w:rPr>
            </w:pPr>
          </w:p>
          <w:p w14:paraId="355FA445" w14:textId="0583D8A0" w:rsidR="001C1458" w:rsidRPr="00CA6375" w:rsidRDefault="001C1458" w:rsidP="001C1458">
            <w:pPr>
              <w:rPr>
                <w:rFonts w:cstheme="minorHAnsi"/>
                <w:sz w:val="20"/>
                <w:szCs w:val="20"/>
              </w:rPr>
            </w:pPr>
            <w:r w:rsidRPr="00CA6375">
              <w:rPr>
                <w:rFonts w:cstheme="minorHAnsi"/>
                <w:sz w:val="20"/>
                <w:szCs w:val="20"/>
              </w:rPr>
              <w:t>Altered from MHQ1</w:t>
            </w:r>
          </w:p>
        </w:tc>
        <w:tc>
          <w:tcPr>
            <w:tcW w:w="1706" w:type="dxa"/>
            <w:gridSpan w:val="2"/>
          </w:tcPr>
          <w:p w14:paraId="312DAFED" w14:textId="74B1EE90" w:rsidR="001C1458" w:rsidRPr="00CA6375" w:rsidRDefault="001C1458" w:rsidP="001C1458">
            <w:pPr>
              <w:rPr>
                <w:rFonts w:cstheme="minorHAnsi"/>
                <w:sz w:val="20"/>
                <w:szCs w:val="20"/>
              </w:rPr>
            </w:pPr>
            <w:r w:rsidRPr="00CA6375">
              <w:rPr>
                <w:rFonts w:cstheme="minorHAnsi"/>
                <w:sz w:val="20"/>
                <w:szCs w:val="20"/>
              </w:rPr>
              <w:t>Self-reported diagnosis (alternate definition)</w:t>
            </w:r>
          </w:p>
        </w:tc>
        <w:tc>
          <w:tcPr>
            <w:tcW w:w="2333" w:type="dxa"/>
          </w:tcPr>
          <w:p w14:paraId="40C2EE2A" w14:textId="657C3C57" w:rsidR="001C1458" w:rsidRPr="00CA6375" w:rsidRDefault="001C1458" w:rsidP="001C1458">
            <w:pPr>
              <w:rPr>
                <w:rFonts w:cstheme="minorHAnsi"/>
                <w:sz w:val="20"/>
                <w:szCs w:val="20"/>
              </w:rPr>
            </w:pPr>
            <w:r w:rsidRPr="00CA6375">
              <w:rPr>
                <w:rFonts w:cstheme="minorHAnsi"/>
                <w:sz w:val="20"/>
                <w:szCs w:val="20"/>
              </w:rPr>
              <w:t>Suggested scoring for maximum compatibility with MHQ1</w:t>
            </w:r>
          </w:p>
        </w:tc>
        <w:tc>
          <w:tcPr>
            <w:tcW w:w="2851" w:type="dxa"/>
          </w:tcPr>
          <w:p w14:paraId="610402F0" w14:textId="2364F02A" w:rsidR="001C1458" w:rsidRPr="00CA6375" w:rsidRDefault="001C1458" w:rsidP="001C1458">
            <w:pPr>
              <w:rPr>
                <w:rFonts w:cstheme="minorHAnsi"/>
                <w:sz w:val="20"/>
                <w:szCs w:val="20"/>
              </w:rPr>
            </w:pPr>
            <w:r w:rsidRPr="00CA6375">
              <w:rPr>
                <w:rFonts w:cstheme="minorHAnsi"/>
                <w:sz w:val="20"/>
                <w:szCs w:val="20"/>
              </w:rPr>
              <w:t>Any of MHC1 (Depression, mania, schizophrenia, other psychosis, personality disorder, autism, ADHD or OCD)</w:t>
            </w:r>
          </w:p>
          <w:p w14:paraId="6D945E3D" w14:textId="77777777" w:rsidR="001C1458" w:rsidRPr="00CA6375" w:rsidRDefault="001C1458" w:rsidP="001C1458">
            <w:pPr>
              <w:rPr>
                <w:rFonts w:cstheme="minorHAnsi"/>
                <w:sz w:val="20"/>
                <w:szCs w:val="20"/>
              </w:rPr>
            </w:pPr>
            <w:r w:rsidRPr="00CA6375">
              <w:rPr>
                <w:rFonts w:cstheme="minorHAnsi"/>
                <w:sz w:val="20"/>
                <w:szCs w:val="20"/>
              </w:rPr>
              <w:t>OR</w:t>
            </w:r>
          </w:p>
          <w:p w14:paraId="71F194D7" w14:textId="4208FB10" w:rsidR="001C1458" w:rsidRPr="00CA6375" w:rsidRDefault="001C1458" w:rsidP="001C1458">
            <w:pPr>
              <w:rPr>
                <w:rFonts w:cstheme="minorHAnsi"/>
                <w:sz w:val="20"/>
                <w:szCs w:val="20"/>
              </w:rPr>
            </w:pPr>
            <w:r w:rsidRPr="00CA6375">
              <w:rPr>
                <w:rFonts w:cstheme="minorHAnsi"/>
                <w:sz w:val="20"/>
                <w:szCs w:val="20"/>
              </w:rPr>
              <w:t>MHC2 (Anxiety, GAD, social anxiety, agoraphobia, other phobia, panic attacks, panic disorder) EXCEPT PTSD</w:t>
            </w:r>
          </w:p>
          <w:p w14:paraId="4FBDAF16" w14:textId="525AA218" w:rsidR="001C1458" w:rsidRPr="00CA6375" w:rsidRDefault="001C1458" w:rsidP="001C1458">
            <w:pPr>
              <w:rPr>
                <w:rFonts w:cstheme="minorHAnsi"/>
                <w:sz w:val="20"/>
                <w:szCs w:val="20"/>
              </w:rPr>
            </w:pPr>
            <w:r w:rsidRPr="00CA6375">
              <w:rPr>
                <w:rFonts w:cstheme="minorHAnsi"/>
                <w:sz w:val="20"/>
                <w:szCs w:val="20"/>
              </w:rPr>
              <w:t>OR</w:t>
            </w:r>
          </w:p>
          <w:p w14:paraId="11379DA6" w14:textId="2EE4902A" w:rsidR="001C1458" w:rsidRPr="00CA6375" w:rsidRDefault="001C1458" w:rsidP="001C1458">
            <w:pPr>
              <w:rPr>
                <w:rFonts w:cstheme="minorHAnsi"/>
                <w:sz w:val="20"/>
                <w:szCs w:val="20"/>
              </w:rPr>
            </w:pPr>
            <w:r w:rsidRPr="00CA6375">
              <w:rPr>
                <w:rFonts w:cstheme="minorHAnsi"/>
                <w:sz w:val="20"/>
                <w:szCs w:val="20"/>
              </w:rPr>
              <w:t>Or MHC3 (Anorexia nervosa, bulimia nervosa, binge-eating dx) EXCEPT Other eating disorder</w:t>
            </w:r>
          </w:p>
        </w:tc>
        <w:tc>
          <w:tcPr>
            <w:tcW w:w="2431" w:type="dxa"/>
            <w:gridSpan w:val="2"/>
            <w:vMerge/>
          </w:tcPr>
          <w:p w14:paraId="1DA79B5C" w14:textId="77777777" w:rsidR="001C1458" w:rsidRPr="00CA6375" w:rsidRDefault="001C1458" w:rsidP="001C1458">
            <w:pPr>
              <w:rPr>
                <w:rFonts w:cstheme="minorHAnsi"/>
                <w:sz w:val="20"/>
                <w:szCs w:val="20"/>
              </w:rPr>
            </w:pPr>
          </w:p>
        </w:tc>
      </w:tr>
      <w:tr w:rsidR="001C1458" w:rsidRPr="00CA6375" w14:paraId="70FEAD33" w14:textId="77777777" w:rsidTr="00CA6375">
        <w:trPr>
          <w:tblHeader/>
        </w:trPr>
        <w:tc>
          <w:tcPr>
            <w:tcW w:w="1164" w:type="dxa"/>
          </w:tcPr>
          <w:p w14:paraId="6C81F146" w14:textId="77777777" w:rsidR="001C1458" w:rsidRPr="00CA6375" w:rsidRDefault="001C1458" w:rsidP="001C1458">
            <w:pPr>
              <w:rPr>
                <w:rFonts w:cstheme="minorHAnsi"/>
                <w:sz w:val="20"/>
                <w:szCs w:val="20"/>
              </w:rPr>
            </w:pPr>
            <w:r w:rsidRPr="00CA6375">
              <w:rPr>
                <w:rFonts w:cstheme="minorHAnsi"/>
                <w:sz w:val="20"/>
                <w:szCs w:val="20"/>
              </w:rPr>
              <w:t>Case</w:t>
            </w:r>
          </w:p>
          <w:p w14:paraId="5AB3CE20" w14:textId="77777777" w:rsidR="00040904" w:rsidRPr="00CA6375" w:rsidRDefault="00040904" w:rsidP="001C1458">
            <w:pPr>
              <w:rPr>
                <w:rFonts w:cstheme="minorHAnsi"/>
                <w:sz w:val="20"/>
                <w:szCs w:val="20"/>
              </w:rPr>
            </w:pPr>
          </w:p>
          <w:p w14:paraId="3F86D50C" w14:textId="6AB25323" w:rsidR="00040904" w:rsidRPr="00CA6375" w:rsidRDefault="00040904" w:rsidP="001C1458">
            <w:pPr>
              <w:rPr>
                <w:rFonts w:cstheme="minorHAnsi"/>
                <w:sz w:val="20"/>
                <w:szCs w:val="20"/>
              </w:rPr>
            </w:pPr>
            <w:r w:rsidRPr="00CA6375">
              <w:rPr>
                <w:rFonts w:cstheme="minorHAnsi"/>
                <w:sz w:val="20"/>
                <w:szCs w:val="20"/>
              </w:rPr>
              <w:t>Altered from MHQ1</w:t>
            </w:r>
          </w:p>
        </w:tc>
        <w:tc>
          <w:tcPr>
            <w:tcW w:w="1706" w:type="dxa"/>
            <w:gridSpan w:val="2"/>
          </w:tcPr>
          <w:p w14:paraId="32A8118A" w14:textId="217EA8E0" w:rsidR="001C1458" w:rsidRPr="00CA6375" w:rsidRDefault="001C1458" w:rsidP="001C1458">
            <w:pPr>
              <w:rPr>
                <w:rFonts w:cstheme="minorHAnsi"/>
                <w:sz w:val="20"/>
                <w:szCs w:val="20"/>
              </w:rPr>
            </w:pPr>
            <w:r w:rsidRPr="00CA6375">
              <w:rPr>
                <w:rFonts w:cstheme="minorHAnsi"/>
                <w:sz w:val="20"/>
                <w:szCs w:val="20"/>
              </w:rPr>
              <w:t>Any anxiety diagnosis</w:t>
            </w:r>
          </w:p>
        </w:tc>
        <w:tc>
          <w:tcPr>
            <w:tcW w:w="2333" w:type="dxa"/>
          </w:tcPr>
          <w:p w14:paraId="74B5AF59" w14:textId="7DECB4B6" w:rsidR="001C1458" w:rsidRPr="00CA6375" w:rsidRDefault="001C1458" w:rsidP="001C1458">
            <w:pPr>
              <w:rPr>
                <w:rFonts w:cstheme="minorHAnsi"/>
                <w:sz w:val="20"/>
                <w:szCs w:val="20"/>
              </w:rPr>
            </w:pPr>
            <w:r w:rsidRPr="00CA6375">
              <w:rPr>
                <w:rFonts w:cstheme="minorHAnsi"/>
                <w:sz w:val="20"/>
                <w:szCs w:val="20"/>
              </w:rPr>
              <w:t xml:space="preserve">Reports any of the anxiety disorders (not merely </w:t>
            </w:r>
            <w:r w:rsidR="007E0097" w:rsidRPr="00CA6375">
              <w:rPr>
                <w:rFonts w:cstheme="minorHAnsi"/>
                <w:sz w:val="20"/>
                <w:szCs w:val="20"/>
              </w:rPr>
              <w:t xml:space="preserve">anxiety or </w:t>
            </w:r>
            <w:r w:rsidRPr="00CA6375">
              <w:rPr>
                <w:rFonts w:cstheme="minorHAnsi"/>
                <w:sz w:val="20"/>
                <w:szCs w:val="20"/>
              </w:rPr>
              <w:t>panic attacks)</w:t>
            </w:r>
          </w:p>
        </w:tc>
        <w:tc>
          <w:tcPr>
            <w:tcW w:w="2851" w:type="dxa"/>
          </w:tcPr>
          <w:p w14:paraId="110E7254" w14:textId="75303142" w:rsidR="001C1458" w:rsidRPr="00CA6375" w:rsidRDefault="001C1458" w:rsidP="001C1458">
            <w:pPr>
              <w:rPr>
                <w:rFonts w:cstheme="minorHAnsi"/>
                <w:sz w:val="20"/>
                <w:szCs w:val="20"/>
              </w:rPr>
            </w:pPr>
            <w:r w:rsidRPr="00CA6375">
              <w:rPr>
                <w:rFonts w:cstheme="minorHAnsi"/>
                <w:sz w:val="20"/>
                <w:szCs w:val="20"/>
              </w:rPr>
              <w:t>MHC2 includes at least one of:</w:t>
            </w:r>
          </w:p>
          <w:p w14:paraId="7914EFD3" w14:textId="773BB4ED" w:rsidR="001C1458" w:rsidRPr="00CA6375" w:rsidRDefault="001C1458" w:rsidP="001C1458">
            <w:pPr>
              <w:pStyle w:val="NormalWeb"/>
              <w:spacing w:before="0" w:beforeAutospacing="0" w:after="0" w:afterAutospacing="0"/>
              <w:rPr>
                <w:rFonts w:asciiTheme="minorHAnsi" w:hAnsiTheme="minorHAnsi" w:cstheme="minorHAnsi"/>
                <w:sz w:val="20"/>
                <w:szCs w:val="20"/>
              </w:rPr>
            </w:pPr>
            <w:r w:rsidRPr="00CA6375">
              <w:rPr>
                <w:rFonts w:asciiTheme="minorHAnsi" w:eastAsiaTheme="minorHAnsi" w:hAnsiTheme="minorHAnsi" w:cstheme="minorHAnsi"/>
                <w:sz w:val="20"/>
                <w:szCs w:val="20"/>
                <w:lang w:eastAsia="en-US"/>
              </w:rPr>
              <w:t>Generalized anxiety disorder (02), Social anxiety or social phobia (03), Agoraphobia (04) Any other phobia (05), Panic disorder (07)</w:t>
            </w:r>
          </w:p>
        </w:tc>
        <w:tc>
          <w:tcPr>
            <w:tcW w:w="2431" w:type="dxa"/>
            <w:gridSpan w:val="2"/>
          </w:tcPr>
          <w:p w14:paraId="334173A7" w14:textId="5810E377" w:rsidR="001C1458" w:rsidRPr="00CA6375" w:rsidRDefault="001C1458" w:rsidP="001C1458">
            <w:pPr>
              <w:rPr>
                <w:rFonts w:cstheme="minorHAnsi"/>
                <w:sz w:val="20"/>
                <w:szCs w:val="20"/>
              </w:rPr>
            </w:pPr>
            <w:r w:rsidRPr="00CA6375">
              <w:rPr>
                <w:rFonts w:cstheme="minorHAnsi"/>
                <w:sz w:val="20"/>
                <w:szCs w:val="20"/>
              </w:rPr>
              <w:t xml:space="preserve">Note exclusion of </w:t>
            </w:r>
            <w:r w:rsidR="00D72E39" w:rsidRPr="00CA6375">
              <w:rPr>
                <w:rFonts w:cstheme="minorHAnsi"/>
                <w:sz w:val="20"/>
                <w:szCs w:val="20"/>
              </w:rPr>
              <w:t>anxiety</w:t>
            </w:r>
            <w:r w:rsidR="000E0402" w:rsidRPr="00CA6375">
              <w:rPr>
                <w:rFonts w:cstheme="minorHAnsi"/>
                <w:sz w:val="20"/>
                <w:szCs w:val="20"/>
              </w:rPr>
              <w:t xml:space="preserve"> or nerves</w:t>
            </w:r>
            <w:r w:rsidR="00D72E39" w:rsidRPr="00CA6375">
              <w:rPr>
                <w:rFonts w:cstheme="minorHAnsi"/>
                <w:sz w:val="20"/>
                <w:szCs w:val="20"/>
              </w:rPr>
              <w:t xml:space="preserve">, </w:t>
            </w:r>
            <w:r w:rsidRPr="00CA6375">
              <w:rPr>
                <w:rFonts w:cstheme="minorHAnsi"/>
                <w:sz w:val="20"/>
                <w:szCs w:val="20"/>
              </w:rPr>
              <w:t>panic attacks</w:t>
            </w:r>
            <w:r w:rsidR="00D72E39" w:rsidRPr="00CA6375">
              <w:rPr>
                <w:rFonts w:cstheme="minorHAnsi"/>
                <w:sz w:val="20"/>
                <w:szCs w:val="20"/>
              </w:rPr>
              <w:t xml:space="preserve"> and PTSD</w:t>
            </w:r>
            <w:r w:rsidRPr="00CA6375">
              <w:rPr>
                <w:rFonts w:cstheme="minorHAnsi"/>
                <w:sz w:val="20"/>
                <w:szCs w:val="20"/>
              </w:rPr>
              <w:t>.</w:t>
            </w:r>
          </w:p>
        </w:tc>
      </w:tr>
      <w:tr w:rsidR="001C1458" w:rsidRPr="00CA6375" w14:paraId="067F3201" w14:textId="77777777" w:rsidTr="00CA6375">
        <w:trPr>
          <w:tblHeader/>
        </w:trPr>
        <w:tc>
          <w:tcPr>
            <w:tcW w:w="1164" w:type="dxa"/>
          </w:tcPr>
          <w:p w14:paraId="1F59FACE" w14:textId="77777777" w:rsidR="001C1458" w:rsidRPr="00CA6375" w:rsidRDefault="001C1458" w:rsidP="001C1458">
            <w:pPr>
              <w:rPr>
                <w:rFonts w:cstheme="minorHAnsi"/>
                <w:sz w:val="20"/>
                <w:szCs w:val="20"/>
              </w:rPr>
            </w:pPr>
            <w:r w:rsidRPr="00CA6375">
              <w:rPr>
                <w:rFonts w:cstheme="minorHAnsi"/>
                <w:sz w:val="20"/>
                <w:szCs w:val="20"/>
              </w:rPr>
              <w:t>Case</w:t>
            </w:r>
          </w:p>
          <w:p w14:paraId="03573CA9" w14:textId="77777777" w:rsidR="00C26506" w:rsidRPr="00CA6375" w:rsidRDefault="00C26506" w:rsidP="001C1458">
            <w:pPr>
              <w:rPr>
                <w:rFonts w:cstheme="minorHAnsi"/>
                <w:sz w:val="20"/>
                <w:szCs w:val="20"/>
              </w:rPr>
            </w:pPr>
          </w:p>
          <w:p w14:paraId="560C0E9F" w14:textId="7005054B" w:rsidR="00C26506" w:rsidRPr="00CA6375" w:rsidRDefault="00C26506" w:rsidP="001C1458">
            <w:pPr>
              <w:rPr>
                <w:rFonts w:cstheme="minorHAnsi"/>
                <w:sz w:val="20"/>
                <w:szCs w:val="20"/>
              </w:rPr>
            </w:pPr>
            <w:r w:rsidRPr="00CA6375">
              <w:rPr>
                <w:rFonts w:cstheme="minorHAnsi"/>
                <w:sz w:val="20"/>
                <w:szCs w:val="20"/>
              </w:rPr>
              <w:t>Altered from MHQ1</w:t>
            </w:r>
          </w:p>
        </w:tc>
        <w:tc>
          <w:tcPr>
            <w:tcW w:w="1706" w:type="dxa"/>
            <w:gridSpan w:val="2"/>
          </w:tcPr>
          <w:p w14:paraId="2799BC69" w14:textId="3FFE9C45" w:rsidR="001C1458" w:rsidRPr="00CA6375" w:rsidRDefault="001C1458" w:rsidP="001C1458">
            <w:pPr>
              <w:rPr>
                <w:rFonts w:cstheme="minorHAnsi"/>
                <w:sz w:val="20"/>
                <w:szCs w:val="20"/>
              </w:rPr>
            </w:pPr>
            <w:r w:rsidRPr="00CA6375">
              <w:rPr>
                <w:rFonts w:cstheme="minorHAnsi"/>
                <w:sz w:val="20"/>
                <w:szCs w:val="20"/>
              </w:rPr>
              <w:t>Any eating disorder diagnosis</w:t>
            </w:r>
          </w:p>
        </w:tc>
        <w:tc>
          <w:tcPr>
            <w:tcW w:w="2333" w:type="dxa"/>
          </w:tcPr>
          <w:p w14:paraId="4FDDC908" w14:textId="4100B134" w:rsidR="001C1458" w:rsidRPr="00CA6375" w:rsidRDefault="001C1458" w:rsidP="001C1458">
            <w:pPr>
              <w:rPr>
                <w:rFonts w:cstheme="minorHAnsi"/>
                <w:sz w:val="20"/>
                <w:szCs w:val="20"/>
              </w:rPr>
            </w:pPr>
            <w:r w:rsidRPr="00CA6375">
              <w:rPr>
                <w:rFonts w:cstheme="minorHAnsi"/>
                <w:sz w:val="20"/>
                <w:szCs w:val="20"/>
              </w:rPr>
              <w:t>Reports any of the eating disorders</w:t>
            </w:r>
          </w:p>
        </w:tc>
        <w:tc>
          <w:tcPr>
            <w:tcW w:w="2851" w:type="dxa"/>
          </w:tcPr>
          <w:p w14:paraId="07F61612" w14:textId="77777777" w:rsidR="001C1458" w:rsidRPr="00CA6375" w:rsidRDefault="001C1458" w:rsidP="001C1458">
            <w:pPr>
              <w:rPr>
                <w:rFonts w:cstheme="minorHAnsi"/>
                <w:sz w:val="20"/>
                <w:szCs w:val="20"/>
              </w:rPr>
            </w:pPr>
            <w:r w:rsidRPr="00CA6375">
              <w:rPr>
                <w:rFonts w:cstheme="minorHAnsi"/>
                <w:sz w:val="20"/>
                <w:szCs w:val="20"/>
              </w:rPr>
              <w:t>MHC3 includes at least one of:</w:t>
            </w:r>
          </w:p>
          <w:p w14:paraId="0A761D4A" w14:textId="0E1FB98C" w:rsidR="001C1458" w:rsidRPr="00CA6375" w:rsidRDefault="001C1458" w:rsidP="001C1458">
            <w:pPr>
              <w:rPr>
                <w:rFonts w:cstheme="minorHAnsi"/>
                <w:sz w:val="20"/>
                <w:szCs w:val="20"/>
              </w:rPr>
            </w:pPr>
            <w:r w:rsidRPr="00CA6375">
              <w:rPr>
                <w:rFonts w:cstheme="minorHAnsi"/>
                <w:sz w:val="20"/>
                <w:szCs w:val="20"/>
              </w:rPr>
              <w:t>Anorexia nervosa (01), Bulimia nervosa (02), Binge-eating disorder (03), Any other eating disorder (04)</w:t>
            </w:r>
          </w:p>
        </w:tc>
        <w:tc>
          <w:tcPr>
            <w:tcW w:w="2431" w:type="dxa"/>
            <w:gridSpan w:val="2"/>
          </w:tcPr>
          <w:p w14:paraId="704E4A24" w14:textId="77777777" w:rsidR="001C1458" w:rsidRPr="00CA6375" w:rsidRDefault="001C1458" w:rsidP="001C1458">
            <w:pPr>
              <w:rPr>
                <w:rFonts w:cstheme="minorHAnsi"/>
                <w:sz w:val="20"/>
                <w:szCs w:val="20"/>
              </w:rPr>
            </w:pPr>
          </w:p>
        </w:tc>
      </w:tr>
      <w:tr w:rsidR="001C1458" w:rsidRPr="00CA6375" w14:paraId="1D615E8B" w14:textId="77777777" w:rsidTr="00CA6375">
        <w:trPr>
          <w:tblHeader/>
        </w:trPr>
        <w:tc>
          <w:tcPr>
            <w:tcW w:w="1164" w:type="dxa"/>
          </w:tcPr>
          <w:p w14:paraId="6E855024" w14:textId="77777777" w:rsidR="001C1458" w:rsidRPr="00CA6375" w:rsidRDefault="001C1458" w:rsidP="001C1458">
            <w:pPr>
              <w:rPr>
                <w:rFonts w:cstheme="minorHAnsi"/>
                <w:sz w:val="20"/>
                <w:szCs w:val="20"/>
              </w:rPr>
            </w:pPr>
            <w:r w:rsidRPr="00CA6375">
              <w:rPr>
                <w:rFonts w:cstheme="minorHAnsi"/>
                <w:sz w:val="20"/>
                <w:szCs w:val="20"/>
              </w:rPr>
              <w:t>Case</w:t>
            </w:r>
          </w:p>
          <w:p w14:paraId="5CB96AA8" w14:textId="77777777" w:rsidR="00C26506" w:rsidRPr="00CA6375" w:rsidRDefault="00C26506" w:rsidP="001C1458">
            <w:pPr>
              <w:rPr>
                <w:rFonts w:cstheme="minorHAnsi"/>
                <w:sz w:val="20"/>
                <w:szCs w:val="20"/>
              </w:rPr>
            </w:pPr>
          </w:p>
          <w:p w14:paraId="0A296B77" w14:textId="4D749C33" w:rsidR="00ED5344" w:rsidRPr="00CA6375" w:rsidRDefault="001D021A" w:rsidP="001C1458">
            <w:pPr>
              <w:rPr>
                <w:rFonts w:cstheme="minorHAnsi"/>
                <w:sz w:val="20"/>
                <w:szCs w:val="20"/>
              </w:rPr>
            </w:pPr>
            <w:r w:rsidRPr="00CA6375">
              <w:rPr>
                <w:rFonts w:cstheme="minorHAnsi"/>
                <w:sz w:val="20"/>
                <w:szCs w:val="20"/>
              </w:rPr>
              <w:t>Altered from MHQ1</w:t>
            </w:r>
          </w:p>
        </w:tc>
        <w:tc>
          <w:tcPr>
            <w:tcW w:w="1706" w:type="dxa"/>
            <w:gridSpan w:val="2"/>
          </w:tcPr>
          <w:p w14:paraId="720C63A8" w14:textId="425869F6" w:rsidR="001C1458" w:rsidRPr="00CA6375" w:rsidRDefault="001C1458" w:rsidP="001C1458">
            <w:pPr>
              <w:rPr>
                <w:rFonts w:cstheme="minorHAnsi"/>
                <w:sz w:val="20"/>
                <w:szCs w:val="20"/>
              </w:rPr>
            </w:pPr>
            <w:r w:rsidRPr="00CA6375">
              <w:rPr>
                <w:rFonts w:cstheme="minorHAnsi"/>
                <w:sz w:val="20"/>
                <w:szCs w:val="20"/>
              </w:rPr>
              <w:t>Any algorithm</w:t>
            </w:r>
            <w:r w:rsidR="003955F1" w:rsidRPr="00CA6375">
              <w:rPr>
                <w:rFonts w:cstheme="minorHAnsi"/>
                <w:sz w:val="20"/>
                <w:szCs w:val="20"/>
              </w:rPr>
              <w:t>-based</w:t>
            </w:r>
            <w:r w:rsidRPr="00CA6375">
              <w:rPr>
                <w:rFonts w:cstheme="minorHAnsi"/>
                <w:sz w:val="20"/>
                <w:szCs w:val="20"/>
              </w:rPr>
              <w:t xml:space="preserve"> di</w:t>
            </w:r>
            <w:r w:rsidR="003955F1" w:rsidRPr="00CA6375">
              <w:rPr>
                <w:rFonts w:cstheme="minorHAnsi"/>
                <w:sz w:val="20"/>
                <w:szCs w:val="20"/>
              </w:rPr>
              <w:t>sorder met</w:t>
            </w:r>
          </w:p>
        </w:tc>
        <w:tc>
          <w:tcPr>
            <w:tcW w:w="2333" w:type="dxa"/>
          </w:tcPr>
          <w:p w14:paraId="542278F5" w14:textId="77777777" w:rsidR="001C1458" w:rsidRPr="00CA6375" w:rsidRDefault="001C1458" w:rsidP="001C1458">
            <w:pPr>
              <w:rPr>
                <w:rFonts w:cstheme="minorHAnsi"/>
                <w:sz w:val="20"/>
                <w:szCs w:val="20"/>
              </w:rPr>
            </w:pPr>
            <w:r w:rsidRPr="00CA6375">
              <w:rPr>
                <w:rFonts w:cstheme="minorHAnsi"/>
                <w:sz w:val="20"/>
                <w:szCs w:val="20"/>
              </w:rPr>
              <w:t>Meets case definition for lifetime depression (including wider bipolar spectrum), panic disorder or eating disorder. Meets case definition for 12-month hazardous/harmful drinking.</w:t>
            </w:r>
          </w:p>
          <w:p w14:paraId="60582368" w14:textId="258935F3" w:rsidR="001C1458" w:rsidRPr="00CA6375" w:rsidRDefault="001C1458" w:rsidP="001C1458">
            <w:pPr>
              <w:rPr>
                <w:rFonts w:cstheme="minorHAnsi"/>
                <w:sz w:val="20"/>
                <w:szCs w:val="20"/>
              </w:rPr>
            </w:pPr>
          </w:p>
        </w:tc>
        <w:tc>
          <w:tcPr>
            <w:tcW w:w="2851" w:type="dxa"/>
          </w:tcPr>
          <w:p w14:paraId="047BDC57" w14:textId="77777777" w:rsidR="001C1458" w:rsidRPr="00CA6375" w:rsidRDefault="001C1458" w:rsidP="001C1458">
            <w:pPr>
              <w:rPr>
                <w:rFonts w:cstheme="minorHAnsi"/>
                <w:sz w:val="20"/>
                <w:szCs w:val="20"/>
              </w:rPr>
            </w:pPr>
            <w:r w:rsidRPr="00CA6375">
              <w:rPr>
                <w:rFonts w:cstheme="minorHAnsi"/>
                <w:sz w:val="20"/>
                <w:szCs w:val="20"/>
              </w:rPr>
              <w:t>Case {depression ever}</w:t>
            </w:r>
          </w:p>
          <w:p w14:paraId="1680BEB8" w14:textId="77777777" w:rsidR="001C1458" w:rsidRPr="00CA6375" w:rsidRDefault="001C1458" w:rsidP="001C1458">
            <w:pPr>
              <w:rPr>
                <w:rFonts w:cstheme="minorHAnsi"/>
                <w:sz w:val="20"/>
                <w:szCs w:val="20"/>
              </w:rPr>
            </w:pPr>
            <w:r w:rsidRPr="00CA6375">
              <w:rPr>
                <w:rFonts w:cstheme="minorHAnsi"/>
                <w:sz w:val="20"/>
                <w:szCs w:val="20"/>
              </w:rPr>
              <w:t>OR</w:t>
            </w:r>
          </w:p>
          <w:p w14:paraId="1BD7B6A1" w14:textId="77777777" w:rsidR="001C1458" w:rsidRPr="00CA6375" w:rsidRDefault="001C1458" w:rsidP="001C1458">
            <w:pPr>
              <w:rPr>
                <w:rFonts w:cstheme="minorHAnsi"/>
                <w:sz w:val="20"/>
                <w:szCs w:val="20"/>
              </w:rPr>
            </w:pPr>
            <w:r w:rsidRPr="00CA6375">
              <w:rPr>
                <w:rFonts w:cstheme="minorHAnsi"/>
                <w:sz w:val="20"/>
                <w:szCs w:val="20"/>
              </w:rPr>
              <w:t>Case {panic disorder ever}</w:t>
            </w:r>
          </w:p>
          <w:p w14:paraId="1C082B11" w14:textId="77777777" w:rsidR="001C1458" w:rsidRPr="00CA6375" w:rsidRDefault="001C1458" w:rsidP="001C1458">
            <w:pPr>
              <w:rPr>
                <w:rFonts w:cstheme="minorHAnsi"/>
                <w:sz w:val="20"/>
                <w:szCs w:val="20"/>
              </w:rPr>
            </w:pPr>
            <w:r w:rsidRPr="00CA6375">
              <w:rPr>
                <w:rFonts w:cstheme="minorHAnsi"/>
                <w:sz w:val="20"/>
                <w:szCs w:val="20"/>
              </w:rPr>
              <w:t>OR</w:t>
            </w:r>
          </w:p>
          <w:p w14:paraId="6372BCF1" w14:textId="4296013C" w:rsidR="001C1458" w:rsidRPr="00CA6375" w:rsidRDefault="00447159" w:rsidP="001C1458">
            <w:pPr>
              <w:rPr>
                <w:rFonts w:cstheme="minorHAnsi"/>
                <w:sz w:val="20"/>
                <w:szCs w:val="20"/>
              </w:rPr>
            </w:pPr>
            <w:r w:rsidRPr="00CA6375">
              <w:rPr>
                <w:rFonts w:cstheme="minorHAnsi"/>
                <w:sz w:val="20"/>
                <w:szCs w:val="20"/>
              </w:rPr>
              <w:t xml:space="preserve">Case </w:t>
            </w:r>
            <w:r w:rsidR="00177E4F" w:rsidRPr="00CA6375">
              <w:rPr>
                <w:rFonts w:cstheme="minorHAnsi"/>
                <w:sz w:val="20"/>
                <w:szCs w:val="20"/>
              </w:rPr>
              <w:t>{</w:t>
            </w:r>
            <w:r w:rsidR="002418E6" w:rsidRPr="00CA6375">
              <w:rPr>
                <w:rFonts w:cstheme="minorHAnsi"/>
                <w:sz w:val="20"/>
                <w:szCs w:val="20"/>
              </w:rPr>
              <w:t>eating disorder</w:t>
            </w:r>
            <w:r w:rsidR="009F6F9C" w:rsidRPr="00CA6375">
              <w:rPr>
                <w:rFonts w:cstheme="minorHAnsi"/>
                <w:sz w:val="20"/>
                <w:szCs w:val="20"/>
              </w:rPr>
              <w:t xml:space="preserve"> (anorexia nervosa, bulimia nervosa, binge-eating disorder (DSM)</w:t>
            </w:r>
            <w:r w:rsidR="00277CE5" w:rsidRPr="00CA6375">
              <w:rPr>
                <w:rFonts w:cstheme="minorHAnsi"/>
                <w:sz w:val="20"/>
                <w:szCs w:val="20"/>
              </w:rPr>
              <w:t>, or purging disorder)</w:t>
            </w:r>
            <w:r w:rsidRPr="00CA6375">
              <w:rPr>
                <w:rFonts w:cstheme="minorHAnsi"/>
                <w:sz w:val="20"/>
                <w:szCs w:val="20"/>
              </w:rPr>
              <w:t>}</w:t>
            </w:r>
          </w:p>
          <w:p w14:paraId="60EB6953" w14:textId="77777777" w:rsidR="001C1458" w:rsidRPr="00CA6375" w:rsidRDefault="001C1458" w:rsidP="001C1458">
            <w:pPr>
              <w:rPr>
                <w:rFonts w:cstheme="minorHAnsi"/>
                <w:sz w:val="20"/>
                <w:szCs w:val="20"/>
              </w:rPr>
            </w:pPr>
            <w:r w:rsidRPr="00CA6375">
              <w:rPr>
                <w:rFonts w:cstheme="minorHAnsi"/>
                <w:sz w:val="20"/>
                <w:szCs w:val="20"/>
              </w:rPr>
              <w:t>OR</w:t>
            </w:r>
          </w:p>
          <w:p w14:paraId="305344E5" w14:textId="0C4C87C2" w:rsidR="001C1458" w:rsidRPr="00CA6375" w:rsidRDefault="001C1458" w:rsidP="001C1458">
            <w:pPr>
              <w:rPr>
                <w:rFonts w:cstheme="minorHAnsi"/>
                <w:sz w:val="20"/>
                <w:szCs w:val="20"/>
              </w:rPr>
            </w:pPr>
            <w:r w:rsidRPr="00CA6375">
              <w:rPr>
                <w:rFonts w:cstheme="minorHAnsi"/>
                <w:sz w:val="20"/>
                <w:szCs w:val="20"/>
              </w:rPr>
              <w:t>Case {hazardous/harmful alcohol use (12 month)}</w:t>
            </w:r>
          </w:p>
        </w:tc>
        <w:tc>
          <w:tcPr>
            <w:tcW w:w="2431" w:type="dxa"/>
            <w:gridSpan w:val="2"/>
          </w:tcPr>
          <w:p w14:paraId="0586BF31" w14:textId="51E808CB" w:rsidR="001C1458" w:rsidRPr="00CA6375" w:rsidRDefault="001C1458" w:rsidP="001C1458">
            <w:pPr>
              <w:rPr>
                <w:rFonts w:cstheme="minorHAnsi"/>
                <w:sz w:val="20"/>
                <w:szCs w:val="20"/>
                <w:highlight w:val="yellow"/>
              </w:rPr>
            </w:pPr>
            <w:r w:rsidRPr="00892E7F">
              <w:rPr>
                <w:rFonts w:cstheme="minorHAnsi"/>
                <w:sz w:val="20"/>
                <w:szCs w:val="20"/>
              </w:rPr>
              <w:t>Cannot be made equivalent to MHQ1, as GAD, PTSD and psychotic phenomena are not asked</w:t>
            </w:r>
          </w:p>
        </w:tc>
      </w:tr>
      <w:tr w:rsidR="001C1458" w:rsidRPr="00CA6375" w14:paraId="1727F090" w14:textId="77777777" w:rsidTr="00CA6375">
        <w:trPr>
          <w:tblHeader/>
        </w:trPr>
        <w:tc>
          <w:tcPr>
            <w:tcW w:w="10485" w:type="dxa"/>
            <w:gridSpan w:val="7"/>
          </w:tcPr>
          <w:p w14:paraId="721B2A05" w14:textId="77777777" w:rsidR="001C1458" w:rsidRPr="00CA6375" w:rsidRDefault="001C1458" w:rsidP="00101A60">
            <w:pPr>
              <w:pStyle w:val="Heading2"/>
              <w:rPr>
                <w:rFonts w:asciiTheme="minorHAnsi" w:hAnsiTheme="minorHAnsi" w:cstheme="minorHAnsi"/>
                <w:sz w:val="20"/>
                <w:szCs w:val="20"/>
              </w:rPr>
            </w:pPr>
            <w:bookmarkStart w:id="24" w:name="_Depression_section_(D)"/>
            <w:bookmarkEnd w:id="24"/>
            <w:r w:rsidRPr="00CA6375">
              <w:rPr>
                <w:rFonts w:asciiTheme="minorHAnsi" w:hAnsiTheme="minorHAnsi" w:cstheme="minorHAnsi"/>
                <w:sz w:val="20"/>
                <w:szCs w:val="20"/>
              </w:rPr>
              <w:t>Depression section (D)</w:t>
            </w:r>
          </w:p>
        </w:tc>
      </w:tr>
      <w:tr w:rsidR="001C1458" w:rsidRPr="00CA6375" w14:paraId="4E550915" w14:textId="77777777" w:rsidTr="00CA6375">
        <w:trPr>
          <w:tblHeader/>
        </w:trPr>
        <w:tc>
          <w:tcPr>
            <w:tcW w:w="1164" w:type="dxa"/>
          </w:tcPr>
          <w:p w14:paraId="7314798B" w14:textId="7EF213D6" w:rsidR="001C1458" w:rsidRPr="00CA6375" w:rsidRDefault="001C1458" w:rsidP="001C1458">
            <w:pPr>
              <w:spacing w:line="259" w:lineRule="auto"/>
              <w:rPr>
                <w:rFonts w:cstheme="minorHAnsi"/>
                <w:sz w:val="20"/>
                <w:szCs w:val="20"/>
              </w:rPr>
            </w:pPr>
            <w:r w:rsidRPr="00CA6375">
              <w:rPr>
                <w:rFonts w:cstheme="minorHAnsi"/>
                <w:sz w:val="20"/>
                <w:szCs w:val="20"/>
              </w:rPr>
              <w:t>Case</w:t>
            </w:r>
          </w:p>
          <w:p w14:paraId="27EFFC05" w14:textId="77777777" w:rsidR="001C1458" w:rsidRPr="00CA6375" w:rsidRDefault="001C1458" w:rsidP="001C1458">
            <w:pPr>
              <w:spacing w:line="259" w:lineRule="auto"/>
              <w:rPr>
                <w:rFonts w:cstheme="minorHAnsi"/>
                <w:sz w:val="20"/>
                <w:szCs w:val="20"/>
              </w:rPr>
            </w:pPr>
          </w:p>
          <w:p w14:paraId="724489C5" w14:textId="175EFD60"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A663304"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ever</w:t>
            </w:r>
          </w:p>
        </w:tc>
        <w:tc>
          <w:tcPr>
            <w:tcW w:w="2333" w:type="dxa"/>
          </w:tcPr>
          <w:p w14:paraId="4DC00262" w14:textId="77777777" w:rsidR="001C1458" w:rsidRPr="00CA6375" w:rsidRDefault="001C1458" w:rsidP="001C1458">
            <w:pPr>
              <w:spacing w:line="259" w:lineRule="auto"/>
              <w:rPr>
                <w:rFonts w:cstheme="minorHAnsi"/>
                <w:sz w:val="20"/>
                <w:szCs w:val="20"/>
              </w:rPr>
            </w:pPr>
            <w:r w:rsidRPr="00CA6375">
              <w:rPr>
                <w:rFonts w:cstheme="minorHAnsi"/>
                <w:sz w:val="20"/>
                <w:szCs w:val="20"/>
              </w:rPr>
              <w:t>At least one core symptom of depression, most or all of the day on most or all days for a two week period, with at least five depressive symptoms that represent a change from usual occurring over the same time-scale, with some or a lot of impairment.</w:t>
            </w:r>
          </w:p>
        </w:tc>
        <w:tc>
          <w:tcPr>
            <w:tcW w:w="2851" w:type="dxa"/>
          </w:tcPr>
          <w:p w14:paraId="5A2852F3" w14:textId="77777777" w:rsidR="001C1458" w:rsidRPr="00CA6375" w:rsidRDefault="001C1458" w:rsidP="001C1458">
            <w:pPr>
              <w:spacing w:line="259" w:lineRule="auto"/>
              <w:rPr>
                <w:rFonts w:cstheme="minorHAnsi"/>
                <w:sz w:val="20"/>
                <w:szCs w:val="20"/>
              </w:rPr>
            </w:pPr>
            <w:r w:rsidRPr="00CA6375">
              <w:rPr>
                <w:rFonts w:cstheme="minorHAnsi"/>
                <w:sz w:val="20"/>
                <w:szCs w:val="20"/>
              </w:rPr>
              <w:t>Persistent sadness (D2) = Yes OR Loss of interest (D3) = Yes</w:t>
            </w:r>
          </w:p>
          <w:p w14:paraId="58031CF3"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A7A8CF8" w14:textId="77777777" w:rsidR="001C1458" w:rsidRPr="00CA6375" w:rsidRDefault="001C1458" w:rsidP="001C1458">
            <w:pPr>
              <w:spacing w:line="259" w:lineRule="auto"/>
              <w:rPr>
                <w:rFonts w:cstheme="minorHAnsi"/>
                <w:sz w:val="20"/>
                <w:szCs w:val="20"/>
              </w:rPr>
            </w:pPr>
            <w:r w:rsidRPr="00CA6375">
              <w:rPr>
                <w:rFonts w:cstheme="minorHAnsi"/>
                <w:sz w:val="20"/>
                <w:szCs w:val="20"/>
              </w:rPr>
              <w:t>How much of day (D4) = Most of day (03) or All day long (04)</w:t>
            </w:r>
          </w:p>
          <w:p w14:paraId="1A7EAEC8"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903FA56" w14:textId="77777777" w:rsidR="001C1458" w:rsidRPr="00CA6375" w:rsidRDefault="001C1458" w:rsidP="001C1458">
            <w:pPr>
              <w:spacing w:line="259" w:lineRule="auto"/>
              <w:rPr>
                <w:rFonts w:cstheme="minorHAnsi"/>
                <w:sz w:val="20"/>
                <w:szCs w:val="20"/>
              </w:rPr>
            </w:pPr>
            <w:r w:rsidRPr="00CA6375">
              <w:rPr>
                <w:rFonts w:cstheme="minorHAnsi"/>
                <w:sz w:val="20"/>
                <w:szCs w:val="20"/>
              </w:rPr>
              <w:t>Did you feel this way (D5) = Almost every day (02) or Every day (03)</w:t>
            </w:r>
          </w:p>
          <w:p w14:paraId="78A77A3F"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C09CE41" w14:textId="77777777" w:rsidR="001C1458" w:rsidRPr="00CA6375" w:rsidRDefault="001C1458" w:rsidP="001C1458">
            <w:pPr>
              <w:spacing w:line="259" w:lineRule="auto"/>
              <w:rPr>
                <w:rFonts w:cstheme="minorHAnsi"/>
                <w:sz w:val="20"/>
                <w:szCs w:val="20"/>
              </w:rPr>
            </w:pPr>
            <w:r w:rsidRPr="00CA6375">
              <w:rPr>
                <w:rFonts w:cstheme="minorHAnsi"/>
                <w:sz w:val="20"/>
                <w:szCs w:val="20"/>
              </w:rPr>
              <w:t>Impairment (D20) = Somewhat (02) or A lot (03)</w:t>
            </w:r>
          </w:p>
          <w:p w14:paraId="2F3A67C2"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6EAB56A4" w14:textId="77777777" w:rsidR="001C1458" w:rsidRPr="00CA6375" w:rsidRDefault="001C1458" w:rsidP="001C1458">
            <w:pPr>
              <w:spacing w:line="259" w:lineRule="auto"/>
              <w:rPr>
                <w:rFonts w:cstheme="minorHAnsi"/>
                <w:sz w:val="20"/>
                <w:szCs w:val="20"/>
              </w:rPr>
            </w:pPr>
            <w:r w:rsidRPr="00CA6375">
              <w:rPr>
                <w:rFonts w:cstheme="minorHAnsi"/>
                <w:sz w:val="20"/>
                <w:szCs w:val="20"/>
              </w:rPr>
              <w:t>Total number of symptoms endorsed (core and others) &gt;= 5</w:t>
            </w:r>
          </w:p>
          <w:p w14:paraId="3E27B143"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Persistent sadness (core)  D2; Loss of interest (core) D3; Tired or low energy D8; Gain or loss of weight D11 (gained weight (01) or lost weight (02)) or gain and loss (03); Sleep change D12; Trouble concentrating D14; Feeling worthless D15; Thinking about death D17 </w:t>
            </w:r>
          </w:p>
        </w:tc>
        <w:tc>
          <w:tcPr>
            <w:tcW w:w="2431" w:type="dxa"/>
            <w:gridSpan w:val="2"/>
          </w:tcPr>
          <w:p w14:paraId="13C82F89" w14:textId="22511747" w:rsidR="001C1458" w:rsidRPr="00CA6375" w:rsidRDefault="001C1458" w:rsidP="001C1458">
            <w:pPr>
              <w:spacing w:line="259" w:lineRule="auto"/>
              <w:rPr>
                <w:rFonts w:cstheme="minorHAnsi"/>
                <w:sz w:val="20"/>
                <w:szCs w:val="20"/>
              </w:rPr>
            </w:pPr>
            <w:r w:rsidRPr="00CA6375">
              <w:rPr>
                <w:rFonts w:cstheme="minorHAnsi"/>
                <w:sz w:val="20"/>
                <w:szCs w:val="20"/>
              </w:rPr>
              <w:t>CIDI-SF(L) (Composite International Diagnostic Interview – Short Form) lifetime version, depression module. (Kessler, adapted by Levinson). Note, it uses an impact question (D20), which is omitted in some other CIDI-SF versions.</w:t>
            </w:r>
          </w:p>
          <w:p w14:paraId="6176CEA7" w14:textId="77777777" w:rsidR="001C1458" w:rsidRPr="00CA6375" w:rsidRDefault="001C1458" w:rsidP="001C1458">
            <w:pPr>
              <w:spacing w:line="259" w:lineRule="auto"/>
              <w:rPr>
                <w:rFonts w:cstheme="minorHAnsi"/>
                <w:sz w:val="20"/>
                <w:szCs w:val="20"/>
              </w:rPr>
            </w:pPr>
          </w:p>
          <w:p w14:paraId="47970665" w14:textId="1FF877E2" w:rsidR="001C1458" w:rsidRPr="00CA6375" w:rsidRDefault="001C1458" w:rsidP="001C1458">
            <w:pPr>
              <w:spacing w:line="259" w:lineRule="auto"/>
              <w:rPr>
                <w:rFonts w:cstheme="minorHAnsi"/>
                <w:sz w:val="20"/>
                <w:szCs w:val="20"/>
              </w:rPr>
            </w:pPr>
            <w:r w:rsidRPr="00CA6375">
              <w:rPr>
                <w:rFonts w:cstheme="minorHAnsi"/>
                <w:b/>
                <w:bCs/>
                <w:sz w:val="20"/>
                <w:szCs w:val="20"/>
              </w:rPr>
              <w:t>This algorithm provides consistency with MHQ1</w:t>
            </w:r>
            <w:r w:rsidRPr="00CA6375">
              <w:rPr>
                <w:rFonts w:cstheme="minorHAnsi"/>
                <w:sz w:val="20"/>
                <w:szCs w:val="20"/>
              </w:rPr>
              <w:t>. Scoring is based on DSM definition of major depressive disorder and not necessarily agreeing with other available scoring for CIDI-SF. However researchers may wish to change this for consistency with other studies or to include new items, eg leaden paralysis (D9).</w:t>
            </w:r>
          </w:p>
          <w:p w14:paraId="07DD3D0B" w14:textId="77777777" w:rsidR="001C1458" w:rsidRPr="00CA6375" w:rsidRDefault="001C1458" w:rsidP="001C1458">
            <w:pPr>
              <w:spacing w:line="259" w:lineRule="auto"/>
              <w:rPr>
                <w:rFonts w:cstheme="minorHAnsi"/>
                <w:sz w:val="20"/>
                <w:szCs w:val="20"/>
              </w:rPr>
            </w:pPr>
          </w:p>
          <w:p w14:paraId="4D7B8C23"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Kessler RC, Andrews G, Mroczek D, Ustun B, Wittchen HU. The World Health Organization composite international diagnostic interview short‐form (CIDI‐SF). Int J Methods Psychiatr Res. 1998;7(4):171-85.</w:t>
            </w:r>
          </w:p>
          <w:p w14:paraId="21E3AEC7" w14:textId="77777777" w:rsidR="001C1458" w:rsidRPr="00CA6375" w:rsidRDefault="001C1458" w:rsidP="001C1458">
            <w:pPr>
              <w:spacing w:line="259" w:lineRule="auto"/>
              <w:rPr>
                <w:rFonts w:cstheme="minorHAnsi"/>
                <w:i/>
                <w:iCs/>
                <w:sz w:val="20"/>
                <w:szCs w:val="20"/>
              </w:rPr>
            </w:pPr>
          </w:p>
          <w:p w14:paraId="36B4BA1F" w14:textId="4D2C4053" w:rsidR="001C1458" w:rsidRPr="00CA6375" w:rsidRDefault="001C1458" w:rsidP="001C1458">
            <w:pPr>
              <w:spacing w:line="259" w:lineRule="auto"/>
              <w:rPr>
                <w:rFonts w:cstheme="minorHAnsi"/>
                <w:sz w:val="20"/>
                <w:szCs w:val="20"/>
              </w:rPr>
            </w:pPr>
            <w:r w:rsidRPr="00CA6375">
              <w:rPr>
                <w:rFonts w:cstheme="minorHAnsi"/>
                <w:i/>
                <w:iCs/>
                <w:sz w:val="20"/>
                <w:szCs w:val="20"/>
              </w:rPr>
              <w:t>Levinson, Potash, Mostafavi, Battle, Zhu, Weissman. “Brief Assessment of Major Depression For Genetic Studies: Validation of CIDI-SF Screening with SCID Interviews” European Neurpsychopharmacology  2016 (poster)</w:t>
            </w:r>
          </w:p>
        </w:tc>
      </w:tr>
      <w:tr w:rsidR="001C1458" w:rsidRPr="00CA6375" w14:paraId="39B411F6" w14:textId="77777777" w:rsidTr="00CA6375">
        <w:trPr>
          <w:tblHeader/>
        </w:trPr>
        <w:tc>
          <w:tcPr>
            <w:tcW w:w="1164" w:type="dxa"/>
          </w:tcPr>
          <w:p w14:paraId="2F4A51F5" w14:textId="2B59B16F" w:rsidR="001C1458" w:rsidRPr="00CA6375" w:rsidRDefault="001C1458" w:rsidP="001C1458">
            <w:pPr>
              <w:spacing w:line="259" w:lineRule="auto"/>
              <w:rPr>
                <w:rFonts w:cstheme="minorHAnsi"/>
                <w:b/>
                <w:bCs/>
                <w:sz w:val="20"/>
                <w:szCs w:val="20"/>
              </w:rPr>
            </w:pPr>
            <w:r w:rsidRPr="00CA6375">
              <w:rPr>
                <w:rFonts w:cstheme="minorHAnsi"/>
                <w:b/>
                <w:bCs/>
                <w:sz w:val="20"/>
                <w:szCs w:val="20"/>
              </w:rPr>
              <w:t>Control</w:t>
            </w:r>
          </w:p>
        </w:tc>
        <w:tc>
          <w:tcPr>
            <w:tcW w:w="1706" w:type="dxa"/>
            <w:gridSpan w:val="2"/>
          </w:tcPr>
          <w:p w14:paraId="5136E9FC"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ever</w:t>
            </w:r>
          </w:p>
        </w:tc>
        <w:tc>
          <w:tcPr>
            <w:tcW w:w="2333" w:type="dxa"/>
          </w:tcPr>
          <w:p w14:paraId="42BB5B69" w14:textId="5FD90DD5" w:rsidR="001C1458" w:rsidRPr="00CA6375" w:rsidRDefault="001C1458" w:rsidP="001C1458">
            <w:pPr>
              <w:spacing w:line="259" w:lineRule="auto"/>
              <w:rPr>
                <w:rFonts w:cstheme="minorHAnsi"/>
                <w:sz w:val="20"/>
                <w:szCs w:val="20"/>
              </w:rPr>
            </w:pPr>
            <w:r w:rsidRPr="00CA6375">
              <w:rPr>
                <w:rFonts w:cstheme="minorHAnsi"/>
                <w:sz w:val="20"/>
                <w:szCs w:val="20"/>
              </w:rPr>
              <w:t>Not endorsing depression diagnosis, not positive for core depressive symptoms on CIDI-SF or scoring above threshold on PHQ-9 full-score</w:t>
            </w:r>
          </w:p>
        </w:tc>
        <w:tc>
          <w:tcPr>
            <w:tcW w:w="2851" w:type="dxa"/>
          </w:tcPr>
          <w:p w14:paraId="1D8C3B59" w14:textId="36BAA288" w:rsidR="001C1458" w:rsidRPr="00CA6375" w:rsidRDefault="001C1458" w:rsidP="001C1458">
            <w:pPr>
              <w:spacing w:line="259" w:lineRule="auto"/>
              <w:rPr>
                <w:rFonts w:cstheme="minorHAnsi"/>
                <w:sz w:val="20"/>
                <w:szCs w:val="20"/>
              </w:rPr>
            </w:pPr>
            <w:r w:rsidRPr="00CA6375">
              <w:rPr>
                <w:rFonts w:cstheme="minorHAnsi"/>
                <w:sz w:val="20"/>
                <w:szCs w:val="20"/>
              </w:rPr>
              <w:t>NOT mental health diagnosis (MHC1) = Depression (01)</w:t>
            </w:r>
          </w:p>
          <w:p w14:paraId="28AEB672" w14:textId="025AB838" w:rsidR="001C1458" w:rsidRPr="00CA6375" w:rsidRDefault="001C1458" w:rsidP="001C1458">
            <w:pPr>
              <w:spacing w:line="259" w:lineRule="auto"/>
              <w:rPr>
                <w:rFonts w:cstheme="minorHAnsi"/>
                <w:sz w:val="20"/>
                <w:szCs w:val="20"/>
              </w:rPr>
            </w:pPr>
            <w:r w:rsidRPr="00CA6375">
              <w:rPr>
                <w:rFonts w:cstheme="minorHAnsi"/>
                <w:sz w:val="20"/>
                <w:szCs w:val="20"/>
              </w:rPr>
              <w:t>AND NOT Persistent Sadness (D2) = Yes</w:t>
            </w:r>
          </w:p>
          <w:p w14:paraId="5199EB16" w14:textId="3EDC0305" w:rsidR="001C1458" w:rsidRPr="00CA6375" w:rsidRDefault="001C1458" w:rsidP="001C1458">
            <w:pPr>
              <w:spacing w:line="259" w:lineRule="auto"/>
              <w:rPr>
                <w:rFonts w:cstheme="minorHAnsi"/>
                <w:sz w:val="20"/>
                <w:szCs w:val="20"/>
              </w:rPr>
            </w:pPr>
            <w:r w:rsidRPr="00CA6375">
              <w:rPr>
                <w:rFonts w:cstheme="minorHAnsi"/>
                <w:sz w:val="20"/>
                <w:szCs w:val="20"/>
              </w:rPr>
              <w:t>AND NOT Loss of interest (D3) = Yes</w:t>
            </w:r>
          </w:p>
          <w:p w14:paraId="612E6968" w14:textId="37A72521" w:rsidR="001C1458" w:rsidRPr="00CA6375" w:rsidRDefault="001C1458" w:rsidP="001C1458">
            <w:pPr>
              <w:spacing w:line="259" w:lineRule="auto"/>
              <w:rPr>
                <w:rFonts w:cstheme="minorHAnsi"/>
                <w:sz w:val="20"/>
                <w:szCs w:val="20"/>
              </w:rPr>
            </w:pPr>
            <w:r w:rsidRPr="00CA6375">
              <w:rPr>
                <w:rFonts w:cstheme="minorHAnsi"/>
                <w:sz w:val="20"/>
                <w:szCs w:val="20"/>
              </w:rPr>
              <w:t>AND NOT PHQ full score &gt;= 5 (see below)</w:t>
            </w:r>
          </w:p>
        </w:tc>
        <w:tc>
          <w:tcPr>
            <w:tcW w:w="2431" w:type="dxa"/>
            <w:gridSpan w:val="2"/>
          </w:tcPr>
          <w:p w14:paraId="4C8EA780" w14:textId="20737EA4" w:rsidR="001C1458" w:rsidRPr="00CA6375" w:rsidRDefault="001C1458" w:rsidP="001C1458">
            <w:pPr>
              <w:spacing w:line="259" w:lineRule="auto"/>
              <w:rPr>
                <w:rFonts w:cstheme="minorHAnsi"/>
                <w:sz w:val="20"/>
                <w:szCs w:val="20"/>
              </w:rPr>
            </w:pPr>
            <w:r w:rsidRPr="00CA6375">
              <w:rPr>
                <w:rFonts w:cstheme="minorHAnsi"/>
                <w:sz w:val="20"/>
                <w:szCs w:val="20"/>
              </w:rPr>
              <w:t>{control depression ever} plus {depression and subthreshold depressive symptoms ever} should include all participants with valid responses</w:t>
            </w:r>
          </w:p>
          <w:p w14:paraId="17BCC8D9" w14:textId="77777777" w:rsidR="001C1458" w:rsidRPr="00CA6375" w:rsidRDefault="001C1458" w:rsidP="001C1458">
            <w:pPr>
              <w:spacing w:line="259" w:lineRule="auto"/>
              <w:rPr>
                <w:rFonts w:cstheme="minorHAnsi"/>
                <w:sz w:val="20"/>
                <w:szCs w:val="20"/>
              </w:rPr>
            </w:pPr>
          </w:p>
          <w:p w14:paraId="4071DD29" w14:textId="61AC0055" w:rsidR="001C1458" w:rsidRPr="00CA6375" w:rsidRDefault="001C1458" w:rsidP="001C1458">
            <w:pPr>
              <w:spacing w:line="259" w:lineRule="auto"/>
              <w:rPr>
                <w:rFonts w:cstheme="minorHAnsi"/>
                <w:i/>
                <w:iCs/>
                <w:sz w:val="20"/>
                <w:szCs w:val="20"/>
              </w:rPr>
            </w:pPr>
            <w:r w:rsidRPr="00CA6375">
              <w:rPr>
                <w:rFonts w:cstheme="minorHAnsi"/>
                <w:i/>
                <w:iCs/>
                <w:sz w:val="20"/>
                <w:szCs w:val="20"/>
              </w:rPr>
              <w:t>PHQ9 full-score cutoffs used are:</w:t>
            </w:r>
          </w:p>
          <w:p w14:paraId="6B3E4DCD"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&lt; 5 No depression</w:t>
            </w:r>
          </w:p>
          <w:p w14:paraId="503B9E7E"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5-15 Less severe depression</w:t>
            </w:r>
          </w:p>
          <w:p w14:paraId="118BC292" w14:textId="111BD829" w:rsidR="001C1458" w:rsidRPr="00CA6375" w:rsidRDefault="001C1458" w:rsidP="001C1458">
            <w:pPr>
              <w:spacing w:line="259" w:lineRule="auto"/>
              <w:rPr>
                <w:rFonts w:cstheme="minorHAnsi"/>
                <w:sz w:val="20"/>
                <w:szCs w:val="20"/>
              </w:rPr>
            </w:pPr>
            <w:r w:rsidRPr="00CA6375">
              <w:rPr>
                <w:rFonts w:cstheme="minorHAnsi"/>
                <w:i/>
                <w:iCs/>
                <w:sz w:val="20"/>
                <w:szCs w:val="20"/>
              </w:rPr>
              <w:t>&gt;15 More severe depression</w:t>
            </w:r>
          </w:p>
        </w:tc>
      </w:tr>
      <w:tr w:rsidR="001C1458" w:rsidRPr="00CA6375" w14:paraId="23B47CE5" w14:textId="77777777" w:rsidTr="00CA6375">
        <w:trPr>
          <w:tblHeader/>
        </w:trPr>
        <w:tc>
          <w:tcPr>
            <w:tcW w:w="1164" w:type="dxa"/>
          </w:tcPr>
          <w:p w14:paraId="21B52B30"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33B808BD" w14:textId="77777777" w:rsidR="001C1458" w:rsidRPr="00CA6375" w:rsidRDefault="001C1458" w:rsidP="001C1458">
            <w:pPr>
              <w:spacing w:line="259" w:lineRule="auto"/>
              <w:rPr>
                <w:rFonts w:cstheme="minorHAnsi"/>
                <w:i/>
                <w:iCs/>
                <w:sz w:val="20"/>
                <w:szCs w:val="20"/>
              </w:rPr>
            </w:pPr>
          </w:p>
          <w:p w14:paraId="4C21E9AD" w14:textId="07887E38" w:rsidR="001C1458" w:rsidRPr="00CA6375" w:rsidRDefault="001C1458" w:rsidP="001C1458">
            <w:pPr>
              <w:spacing w:line="259" w:lineRule="auto"/>
              <w:rPr>
                <w:rFonts w:cstheme="minorHAnsi"/>
                <w:i/>
                <w:iCs/>
                <w:sz w:val="20"/>
                <w:szCs w:val="20"/>
              </w:rPr>
            </w:pPr>
            <w:r w:rsidRPr="00CA6375">
              <w:rPr>
                <w:rFonts w:cstheme="minorHAnsi"/>
                <w:i/>
                <w:iCs/>
                <w:sz w:val="20"/>
                <w:szCs w:val="20"/>
              </w:rPr>
              <w:t>Altered from MHQ1</w:t>
            </w:r>
          </w:p>
        </w:tc>
        <w:tc>
          <w:tcPr>
            <w:tcW w:w="1706" w:type="dxa"/>
            <w:gridSpan w:val="2"/>
          </w:tcPr>
          <w:p w14:paraId="4C0E6D7C" w14:textId="41E497F3" w:rsidR="001C1458" w:rsidRPr="00CA6375" w:rsidRDefault="001C1458" w:rsidP="001C1458">
            <w:pPr>
              <w:spacing w:line="259" w:lineRule="auto"/>
              <w:rPr>
                <w:rFonts w:cstheme="minorHAnsi"/>
                <w:sz w:val="20"/>
                <w:szCs w:val="20"/>
              </w:rPr>
            </w:pPr>
            <w:r w:rsidRPr="00CA6375">
              <w:rPr>
                <w:rFonts w:cstheme="minorHAnsi"/>
                <w:sz w:val="20"/>
                <w:szCs w:val="20"/>
              </w:rPr>
              <w:t>Depression and subthreshold depressive symptoms ever</w:t>
            </w:r>
          </w:p>
        </w:tc>
        <w:tc>
          <w:tcPr>
            <w:tcW w:w="2333" w:type="dxa"/>
          </w:tcPr>
          <w:p w14:paraId="48A7ECD3" w14:textId="1BD5AABD" w:rsidR="001C1458" w:rsidRPr="00CA6375" w:rsidRDefault="001C1458" w:rsidP="001C1458">
            <w:pPr>
              <w:spacing w:line="259" w:lineRule="auto"/>
              <w:rPr>
                <w:rFonts w:cstheme="minorHAnsi"/>
                <w:sz w:val="20"/>
                <w:szCs w:val="20"/>
              </w:rPr>
            </w:pPr>
            <w:r w:rsidRPr="00CA6375">
              <w:rPr>
                <w:rFonts w:cstheme="minorHAnsi"/>
                <w:sz w:val="20"/>
                <w:szCs w:val="20"/>
              </w:rPr>
              <w:t>Includes case {depression ever} PLUS</w:t>
            </w:r>
          </w:p>
          <w:p w14:paraId="768A2F95" w14:textId="68175C1C" w:rsidR="001C1458" w:rsidRPr="00CA6375" w:rsidRDefault="001C1458" w:rsidP="001C1458">
            <w:pPr>
              <w:pStyle w:val="ListParagraph"/>
              <w:numPr>
                <w:ilvl w:val="0"/>
                <w:numId w:val="7"/>
              </w:numPr>
              <w:rPr>
                <w:rFonts w:cstheme="minorHAnsi"/>
                <w:sz w:val="20"/>
                <w:szCs w:val="20"/>
              </w:rPr>
            </w:pPr>
            <w:r w:rsidRPr="00CA6375">
              <w:rPr>
                <w:rFonts w:cstheme="minorHAnsi"/>
                <w:sz w:val="20"/>
                <w:szCs w:val="20"/>
              </w:rPr>
              <w:t>Those positive for core symptoms on CIDI-SF(L) (persistent sadness or loss of interest)</w:t>
            </w:r>
          </w:p>
          <w:p w14:paraId="527201BE" w14:textId="77777777" w:rsidR="001C1458" w:rsidRPr="00CA6375" w:rsidRDefault="001C1458" w:rsidP="001C1458">
            <w:pPr>
              <w:pStyle w:val="ListParagraph"/>
              <w:numPr>
                <w:ilvl w:val="0"/>
                <w:numId w:val="7"/>
              </w:numPr>
              <w:rPr>
                <w:rFonts w:cstheme="minorHAnsi"/>
                <w:sz w:val="20"/>
                <w:szCs w:val="20"/>
              </w:rPr>
            </w:pPr>
            <w:r w:rsidRPr="00CA6375">
              <w:rPr>
                <w:rFonts w:cstheme="minorHAnsi"/>
                <w:sz w:val="20"/>
                <w:szCs w:val="20"/>
              </w:rPr>
              <w:t>Those who report diagnosis of depression.</w:t>
            </w:r>
          </w:p>
          <w:p w14:paraId="1AA21F35" w14:textId="77777777" w:rsidR="001C1458" w:rsidRPr="00CA6375" w:rsidRDefault="001C1458" w:rsidP="001C1458">
            <w:pPr>
              <w:pStyle w:val="ListParagraph"/>
              <w:numPr>
                <w:ilvl w:val="0"/>
                <w:numId w:val="7"/>
              </w:numPr>
              <w:rPr>
                <w:rFonts w:cstheme="minorHAnsi"/>
                <w:sz w:val="20"/>
                <w:szCs w:val="20"/>
              </w:rPr>
            </w:pPr>
            <w:r w:rsidRPr="00CA6375">
              <w:rPr>
                <w:rFonts w:cstheme="minorHAnsi"/>
                <w:sz w:val="20"/>
                <w:szCs w:val="20"/>
              </w:rPr>
              <w:t>Those who score above threshold on full-score PHQ-9</w:t>
            </w:r>
          </w:p>
          <w:p w14:paraId="608B0D81" w14:textId="43DAFB10" w:rsidR="001C1458" w:rsidRPr="00CA6375" w:rsidRDefault="001C1458" w:rsidP="001C1458">
            <w:pPr>
              <w:rPr>
                <w:rFonts w:cstheme="minorHAnsi"/>
                <w:sz w:val="20"/>
                <w:szCs w:val="20"/>
              </w:rPr>
            </w:pPr>
            <w:r w:rsidRPr="00CA6375">
              <w:rPr>
                <w:rFonts w:cstheme="minorHAnsi"/>
                <w:sz w:val="20"/>
                <w:szCs w:val="20"/>
              </w:rPr>
              <w:t>Regardless of the outcome of CIDI-SF(L)</w:t>
            </w:r>
          </w:p>
        </w:tc>
        <w:tc>
          <w:tcPr>
            <w:tcW w:w="2851" w:type="dxa"/>
          </w:tcPr>
          <w:p w14:paraId="5191F770" w14:textId="73A1D5E9" w:rsidR="001C1458" w:rsidRPr="00CA6375" w:rsidRDefault="001C1458" w:rsidP="001C1458">
            <w:pPr>
              <w:spacing w:line="259" w:lineRule="auto"/>
              <w:rPr>
                <w:rFonts w:cstheme="minorHAnsi"/>
                <w:sz w:val="20"/>
                <w:szCs w:val="20"/>
              </w:rPr>
            </w:pPr>
            <w:r w:rsidRPr="00CA6375">
              <w:rPr>
                <w:rFonts w:cstheme="minorHAnsi"/>
                <w:sz w:val="20"/>
                <w:szCs w:val="20"/>
              </w:rPr>
              <w:t>Persistent Sadness (D2) = Yes</w:t>
            </w:r>
          </w:p>
          <w:p w14:paraId="67CE5AE7"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72823A3D" w14:textId="73288FCA" w:rsidR="001C1458" w:rsidRPr="00CA6375" w:rsidRDefault="001C1458" w:rsidP="001C1458">
            <w:pPr>
              <w:spacing w:line="259" w:lineRule="auto"/>
              <w:rPr>
                <w:rFonts w:cstheme="minorHAnsi"/>
                <w:sz w:val="20"/>
                <w:szCs w:val="20"/>
              </w:rPr>
            </w:pPr>
            <w:r w:rsidRPr="00CA6375">
              <w:rPr>
                <w:rFonts w:cstheme="minorHAnsi"/>
                <w:sz w:val="20"/>
                <w:szCs w:val="20"/>
              </w:rPr>
              <w:t>D3 Loss of interest (D3) = Yes</w:t>
            </w:r>
          </w:p>
          <w:p w14:paraId="09012CB3"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3FED7B5A" w14:textId="77777777" w:rsidR="001C1458" w:rsidRPr="00CA6375" w:rsidRDefault="001C1458" w:rsidP="001C1458">
            <w:pPr>
              <w:spacing w:line="259" w:lineRule="auto"/>
              <w:rPr>
                <w:rFonts w:cstheme="minorHAnsi"/>
                <w:sz w:val="20"/>
                <w:szCs w:val="20"/>
              </w:rPr>
            </w:pPr>
            <w:r w:rsidRPr="00CA6375">
              <w:rPr>
                <w:rFonts w:cstheme="minorHAnsi"/>
                <w:sz w:val="20"/>
                <w:szCs w:val="20"/>
              </w:rPr>
              <w:t>mental health diagnosis (MHC1) = Depression (01)</w:t>
            </w:r>
          </w:p>
          <w:p w14:paraId="71C01E79" w14:textId="4ED797F5" w:rsidR="001C1458" w:rsidRPr="00CA6375" w:rsidRDefault="001C1458" w:rsidP="001C1458">
            <w:pPr>
              <w:spacing w:line="259" w:lineRule="auto"/>
              <w:rPr>
                <w:rFonts w:cstheme="minorHAnsi"/>
                <w:sz w:val="20"/>
                <w:szCs w:val="20"/>
              </w:rPr>
            </w:pPr>
            <w:r w:rsidRPr="00CA6375">
              <w:rPr>
                <w:rFonts w:cstheme="minorHAnsi"/>
                <w:sz w:val="20"/>
                <w:szCs w:val="20"/>
              </w:rPr>
              <w:t>OR</w:t>
            </w:r>
          </w:p>
          <w:p w14:paraId="536B5D0A" w14:textId="3FCDF0CB" w:rsidR="001C1458" w:rsidRPr="00CA6375" w:rsidRDefault="001C1458" w:rsidP="001C1458">
            <w:pPr>
              <w:spacing w:line="259" w:lineRule="auto"/>
              <w:rPr>
                <w:rFonts w:cstheme="minorHAnsi"/>
                <w:sz w:val="20"/>
                <w:szCs w:val="20"/>
              </w:rPr>
            </w:pPr>
            <w:r w:rsidRPr="00CA6375">
              <w:rPr>
                <w:rFonts w:cstheme="minorHAnsi"/>
                <w:sz w:val="20"/>
                <w:szCs w:val="20"/>
              </w:rPr>
              <w:t>PHQ full score &gt;= 5 (see below)</w:t>
            </w:r>
          </w:p>
        </w:tc>
        <w:tc>
          <w:tcPr>
            <w:tcW w:w="2431" w:type="dxa"/>
            <w:gridSpan w:val="2"/>
          </w:tcPr>
          <w:p w14:paraId="36E941F7" w14:textId="54E38DFE" w:rsidR="001C1458" w:rsidRPr="00CA6375" w:rsidRDefault="001C1458" w:rsidP="001C1458">
            <w:pPr>
              <w:spacing w:line="259" w:lineRule="auto"/>
              <w:rPr>
                <w:rFonts w:cstheme="minorHAnsi"/>
                <w:b/>
                <w:bCs/>
                <w:sz w:val="20"/>
                <w:szCs w:val="20"/>
              </w:rPr>
            </w:pPr>
            <w:r w:rsidRPr="00CA6375">
              <w:rPr>
                <w:rFonts w:cstheme="minorHAnsi"/>
                <w:sz w:val="20"/>
                <w:szCs w:val="20"/>
              </w:rPr>
              <w:t xml:space="preserve">This is the inverse of the control category, </w:t>
            </w:r>
            <w:r w:rsidRPr="00CA6375">
              <w:rPr>
                <w:rFonts w:cstheme="minorHAnsi"/>
                <w:b/>
                <w:bCs/>
                <w:sz w:val="20"/>
                <w:szCs w:val="20"/>
              </w:rPr>
              <w:t xml:space="preserve">and includes {depression ever}. </w:t>
            </w:r>
            <w:r w:rsidRPr="00CA6375">
              <w:rPr>
                <w:rFonts w:cstheme="minorHAnsi"/>
                <w:sz w:val="20"/>
                <w:szCs w:val="20"/>
              </w:rPr>
              <w:t>Note that in algorithms for MHQ1, the ‘subthreshold’ category did not include those with depression ever.</w:t>
            </w:r>
          </w:p>
          <w:p w14:paraId="39578CE9" w14:textId="77777777" w:rsidR="001C1458" w:rsidRPr="00CA6375" w:rsidRDefault="001C1458" w:rsidP="001C1458">
            <w:pPr>
              <w:spacing w:line="259" w:lineRule="auto"/>
              <w:rPr>
                <w:rFonts w:cstheme="minorHAnsi"/>
                <w:sz w:val="20"/>
                <w:szCs w:val="20"/>
              </w:rPr>
            </w:pPr>
          </w:p>
          <w:p w14:paraId="66D74CC5"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PHQ9 full-score cutoffs used are:</w:t>
            </w:r>
          </w:p>
          <w:p w14:paraId="6CA9182D"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&lt; 5 No depression</w:t>
            </w:r>
          </w:p>
          <w:p w14:paraId="2E1164CB"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5-15 Less severe depression</w:t>
            </w:r>
          </w:p>
          <w:p w14:paraId="31018E15" w14:textId="6C548FB1" w:rsidR="001C1458" w:rsidRPr="00CA6375" w:rsidRDefault="001C1458" w:rsidP="001C1458">
            <w:pPr>
              <w:spacing w:line="259" w:lineRule="auto"/>
              <w:rPr>
                <w:rFonts w:cstheme="minorHAnsi"/>
                <w:sz w:val="20"/>
                <w:szCs w:val="20"/>
              </w:rPr>
            </w:pPr>
            <w:r w:rsidRPr="00CA6375">
              <w:rPr>
                <w:rFonts w:cstheme="minorHAnsi"/>
                <w:i/>
                <w:iCs/>
                <w:sz w:val="20"/>
                <w:szCs w:val="20"/>
              </w:rPr>
              <w:t>&gt;15 More severe depression</w:t>
            </w:r>
          </w:p>
        </w:tc>
      </w:tr>
      <w:tr w:rsidR="001C1458" w:rsidRPr="00CA6375" w14:paraId="1CF8FA04" w14:textId="77777777" w:rsidTr="00CA6375">
        <w:trPr>
          <w:tblHeader/>
        </w:trPr>
        <w:tc>
          <w:tcPr>
            <w:tcW w:w="1164" w:type="dxa"/>
          </w:tcPr>
          <w:p w14:paraId="18EF8E57"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27220147" w14:textId="77777777" w:rsidR="001C1458" w:rsidRPr="00CA6375" w:rsidRDefault="001C1458" w:rsidP="001C1458">
            <w:pPr>
              <w:spacing w:line="259" w:lineRule="auto"/>
              <w:rPr>
                <w:rFonts w:cstheme="minorHAnsi"/>
                <w:i/>
                <w:iCs/>
                <w:sz w:val="20"/>
                <w:szCs w:val="20"/>
              </w:rPr>
            </w:pPr>
          </w:p>
          <w:p w14:paraId="5E2818AF" w14:textId="7057C90C"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4347D3F5" w14:textId="56709B5B" w:rsidR="001C1458" w:rsidRPr="00CA6375" w:rsidRDefault="001C1458" w:rsidP="001C1458">
            <w:pPr>
              <w:spacing w:line="259" w:lineRule="auto"/>
              <w:rPr>
                <w:rFonts w:cstheme="minorHAnsi"/>
                <w:sz w:val="20"/>
                <w:szCs w:val="20"/>
              </w:rPr>
            </w:pPr>
            <w:r w:rsidRPr="00CA6375">
              <w:rPr>
                <w:rFonts w:cstheme="minorHAnsi"/>
                <w:sz w:val="20"/>
                <w:szCs w:val="20"/>
              </w:rPr>
              <w:t>Single episode unipolar depression</w:t>
            </w:r>
          </w:p>
        </w:tc>
        <w:tc>
          <w:tcPr>
            <w:tcW w:w="2333" w:type="dxa"/>
          </w:tcPr>
          <w:p w14:paraId="359B2470" w14:textId="06292724" w:rsidR="001C1458" w:rsidRPr="00CA6375" w:rsidRDefault="001C1458" w:rsidP="001C1458">
            <w:pPr>
              <w:spacing w:line="259" w:lineRule="auto"/>
              <w:rPr>
                <w:rFonts w:cstheme="minorHAnsi"/>
                <w:sz w:val="20"/>
                <w:szCs w:val="20"/>
              </w:rPr>
            </w:pPr>
            <w:r w:rsidRPr="00CA6375">
              <w:rPr>
                <w:rFonts w:cstheme="minorHAnsi"/>
                <w:sz w:val="20"/>
                <w:szCs w:val="20"/>
              </w:rPr>
              <w:t>{Depression ever} where participant reports one episode, and does not meet criteria for {bipolar type I} by having an episode of mania.</w:t>
            </w:r>
          </w:p>
        </w:tc>
        <w:tc>
          <w:tcPr>
            <w:tcW w:w="2851" w:type="dxa"/>
          </w:tcPr>
          <w:p w14:paraId="1BD1ACA3"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55D8BBC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76A8EE4D" w14:textId="77777777" w:rsidR="001C1458" w:rsidRPr="00CA6375" w:rsidRDefault="001C1458" w:rsidP="001C1458">
            <w:pPr>
              <w:spacing w:line="259" w:lineRule="auto"/>
              <w:rPr>
                <w:rFonts w:cstheme="minorHAnsi"/>
                <w:sz w:val="20"/>
                <w:szCs w:val="20"/>
              </w:rPr>
            </w:pPr>
            <w:r w:rsidRPr="00CA6375">
              <w:rPr>
                <w:rFonts w:cstheme="minorHAnsi"/>
                <w:sz w:val="20"/>
                <w:szCs w:val="20"/>
              </w:rPr>
              <w:t>Number of episodes (D22)= One (01)</w:t>
            </w:r>
          </w:p>
          <w:p w14:paraId="49CAE97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86B9735" w14:textId="77777777" w:rsidR="001C1458" w:rsidRPr="00CA6375" w:rsidRDefault="001C1458" w:rsidP="001C1458">
            <w:pPr>
              <w:spacing w:line="259" w:lineRule="auto"/>
              <w:rPr>
                <w:rFonts w:cstheme="minorHAnsi"/>
                <w:sz w:val="20"/>
                <w:szCs w:val="20"/>
              </w:rPr>
            </w:pPr>
            <w:r w:rsidRPr="00CA6375">
              <w:rPr>
                <w:rFonts w:cstheme="minorHAnsi"/>
                <w:sz w:val="20"/>
                <w:szCs w:val="20"/>
              </w:rPr>
              <w:t>NOT case {bipolar type I}</w:t>
            </w:r>
          </w:p>
          <w:p w14:paraId="22949456" w14:textId="77777777" w:rsidR="001C1458" w:rsidRPr="00CA6375" w:rsidRDefault="001C1458" w:rsidP="001C1458">
            <w:pPr>
              <w:spacing w:line="259" w:lineRule="auto"/>
              <w:rPr>
                <w:rFonts w:cstheme="minorHAnsi"/>
                <w:sz w:val="20"/>
                <w:szCs w:val="20"/>
              </w:rPr>
            </w:pPr>
          </w:p>
          <w:p w14:paraId="390B770B"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Excluded if number of episodes missing or bipolar state missing </w:t>
            </w:r>
          </w:p>
        </w:tc>
        <w:tc>
          <w:tcPr>
            <w:tcW w:w="2431" w:type="dxa"/>
            <w:gridSpan w:val="2"/>
          </w:tcPr>
          <w:p w14:paraId="07E2A5A2" w14:textId="52325651" w:rsidR="001C1458" w:rsidRPr="00CA6375" w:rsidRDefault="001C1458" w:rsidP="001C1458">
            <w:pPr>
              <w:spacing w:line="259" w:lineRule="auto"/>
              <w:rPr>
                <w:rFonts w:cstheme="minorHAnsi"/>
                <w:sz w:val="20"/>
                <w:szCs w:val="20"/>
              </w:rPr>
            </w:pPr>
            <w:r w:rsidRPr="00CA6375">
              <w:rPr>
                <w:rFonts w:cstheme="minorHAnsi"/>
                <w:sz w:val="20"/>
                <w:szCs w:val="20"/>
              </w:rPr>
              <w:t>Single episode, recurrent depression and bipolar type I should include all depression cases with valid responses</w:t>
            </w:r>
          </w:p>
        </w:tc>
      </w:tr>
      <w:tr w:rsidR="001C1458" w:rsidRPr="00CA6375" w14:paraId="75932546" w14:textId="77777777" w:rsidTr="00CA6375">
        <w:trPr>
          <w:tblHeader/>
        </w:trPr>
        <w:tc>
          <w:tcPr>
            <w:tcW w:w="1164" w:type="dxa"/>
          </w:tcPr>
          <w:p w14:paraId="21FFB66F"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6A0690B8" w14:textId="77777777" w:rsidR="001C1458" w:rsidRPr="00CA6375" w:rsidRDefault="001C1458" w:rsidP="001C1458">
            <w:pPr>
              <w:spacing w:line="259" w:lineRule="auto"/>
              <w:rPr>
                <w:rFonts w:cstheme="minorHAnsi"/>
                <w:i/>
                <w:iCs/>
                <w:sz w:val="20"/>
                <w:szCs w:val="20"/>
              </w:rPr>
            </w:pPr>
          </w:p>
          <w:p w14:paraId="169C2DD8" w14:textId="18EADF3A"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00976867" w14:textId="0C20FFB2" w:rsidR="001C1458" w:rsidRPr="00CA6375" w:rsidRDefault="001C1458" w:rsidP="001C1458">
            <w:pPr>
              <w:spacing w:line="259" w:lineRule="auto"/>
              <w:rPr>
                <w:rFonts w:cstheme="minorHAnsi"/>
                <w:sz w:val="20"/>
                <w:szCs w:val="20"/>
              </w:rPr>
            </w:pPr>
            <w:r w:rsidRPr="00CA6375">
              <w:rPr>
                <w:rFonts w:cstheme="minorHAnsi"/>
                <w:sz w:val="20"/>
                <w:szCs w:val="20"/>
              </w:rPr>
              <w:t>Recurrent unipolar depression</w:t>
            </w:r>
          </w:p>
        </w:tc>
        <w:tc>
          <w:tcPr>
            <w:tcW w:w="2333" w:type="dxa"/>
          </w:tcPr>
          <w:p w14:paraId="4B8CDBFC" w14:textId="1B5417A9" w:rsidR="001C1458" w:rsidRPr="00CA6375" w:rsidRDefault="001C1458" w:rsidP="001C1458">
            <w:pPr>
              <w:spacing w:line="259" w:lineRule="auto"/>
              <w:rPr>
                <w:rFonts w:cstheme="minorHAnsi"/>
                <w:sz w:val="20"/>
                <w:szCs w:val="20"/>
              </w:rPr>
            </w:pPr>
            <w:r w:rsidRPr="00CA6375">
              <w:rPr>
                <w:rFonts w:cstheme="minorHAnsi"/>
                <w:sz w:val="20"/>
                <w:szCs w:val="20"/>
              </w:rPr>
              <w:t>{Depression ever} where participant reports more than one episode, and does not meet criteria for {bipolar type I}.</w:t>
            </w:r>
          </w:p>
        </w:tc>
        <w:tc>
          <w:tcPr>
            <w:tcW w:w="2851" w:type="dxa"/>
          </w:tcPr>
          <w:p w14:paraId="75E01E99"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3202C6E6"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F952E03" w14:textId="77777777" w:rsidR="001C1458" w:rsidRPr="00CA6375" w:rsidRDefault="001C1458" w:rsidP="001C1458">
            <w:pPr>
              <w:spacing w:line="259" w:lineRule="auto"/>
              <w:rPr>
                <w:rFonts w:cstheme="minorHAnsi"/>
                <w:sz w:val="20"/>
                <w:szCs w:val="20"/>
              </w:rPr>
            </w:pPr>
            <w:r w:rsidRPr="00CA6375">
              <w:rPr>
                <w:rFonts w:cstheme="minorHAnsi"/>
                <w:sz w:val="20"/>
                <w:szCs w:val="20"/>
              </w:rPr>
              <w:t>Number of episodes (D22) = Several (02)</w:t>
            </w:r>
          </w:p>
          <w:p w14:paraId="0912F55F"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375BED8B" w14:textId="77777777" w:rsidR="001C1458" w:rsidRPr="00CA6375" w:rsidRDefault="001C1458" w:rsidP="001C1458">
            <w:pPr>
              <w:spacing w:line="259" w:lineRule="auto"/>
              <w:rPr>
                <w:rFonts w:cstheme="minorHAnsi"/>
                <w:sz w:val="20"/>
                <w:szCs w:val="20"/>
              </w:rPr>
            </w:pPr>
            <w:r w:rsidRPr="00CA6375">
              <w:rPr>
                <w:rFonts w:cstheme="minorHAnsi"/>
                <w:sz w:val="20"/>
                <w:szCs w:val="20"/>
              </w:rPr>
              <w:t>NOT case {bipolar type I}</w:t>
            </w:r>
          </w:p>
          <w:p w14:paraId="5CB4B188" w14:textId="77777777" w:rsidR="001C1458" w:rsidRPr="00CA6375" w:rsidRDefault="001C1458" w:rsidP="001C1458">
            <w:pPr>
              <w:spacing w:line="259" w:lineRule="auto"/>
              <w:rPr>
                <w:rFonts w:cstheme="minorHAnsi"/>
                <w:sz w:val="20"/>
                <w:szCs w:val="20"/>
              </w:rPr>
            </w:pPr>
          </w:p>
          <w:p w14:paraId="1B0B858D" w14:textId="77777777" w:rsidR="001C1458" w:rsidRPr="00CA6375" w:rsidRDefault="001C1458" w:rsidP="001C1458">
            <w:pPr>
              <w:spacing w:line="259" w:lineRule="auto"/>
              <w:rPr>
                <w:rFonts w:cstheme="minorHAnsi"/>
                <w:sz w:val="20"/>
                <w:szCs w:val="20"/>
              </w:rPr>
            </w:pPr>
            <w:r w:rsidRPr="00CA6375">
              <w:rPr>
                <w:rFonts w:cstheme="minorHAnsi"/>
                <w:sz w:val="20"/>
                <w:szCs w:val="20"/>
              </w:rPr>
              <w:t>Excluded if number of episodes missing or bipolar state missing</w:t>
            </w:r>
          </w:p>
        </w:tc>
        <w:tc>
          <w:tcPr>
            <w:tcW w:w="2431" w:type="dxa"/>
            <w:gridSpan w:val="2"/>
          </w:tcPr>
          <w:p w14:paraId="240F2F37" w14:textId="77777777" w:rsidR="001C1458" w:rsidRPr="00CA6375" w:rsidRDefault="001C1458" w:rsidP="001C1458">
            <w:pPr>
              <w:spacing w:line="259" w:lineRule="auto"/>
              <w:rPr>
                <w:rFonts w:cstheme="minorHAnsi"/>
                <w:sz w:val="20"/>
                <w:szCs w:val="20"/>
              </w:rPr>
            </w:pPr>
            <w:r w:rsidRPr="00CA6375">
              <w:rPr>
                <w:rFonts w:cstheme="minorHAnsi"/>
                <w:sz w:val="20"/>
                <w:szCs w:val="20"/>
              </w:rPr>
              <w:t>Single episode, recurrent depression and bipolar type I should include all depression cases with valid responses</w:t>
            </w:r>
          </w:p>
        </w:tc>
      </w:tr>
      <w:tr w:rsidR="001C1458" w:rsidRPr="00CA6375" w14:paraId="5F232431" w14:textId="77777777" w:rsidTr="00CA6375">
        <w:trPr>
          <w:tblHeader/>
        </w:trPr>
        <w:tc>
          <w:tcPr>
            <w:tcW w:w="1164" w:type="dxa"/>
          </w:tcPr>
          <w:p w14:paraId="79CD94DE"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2EE697C1" w14:textId="77777777" w:rsidR="001C1458" w:rsidRPr="00CA6375" w:rsidRDefault="001C1458" w:rsidP="001C1458">
            <w:pPr>
              <w:spacing w:line="259" w:lineRule="auto"/>
              <w:rPr>
                <w:rFonts w:cstheme="minorHAnsi"/>
                <w:i/>
                <w:iCs/>
                <w:sz w:val="20"/>
                <w:szCs w:val="20"/>
              </w:rPr>
            </w:pPr>
          </w:p>
          <w:p w14:paraId="2909D588" w14:textId="619D166E"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795199D8" w14:textId="7B841AC9" w:rsidR="001C1458" w:rsidRPr="00CA6375" w:rsidRDefault="001C1458" w:rsidP="001C1458">
            <w:pPr>
              <w:spacing w:line="259" w:lineRule="auto"/>
              <w:rPr>
                <w:rFonts w:cstheme="minorHAnsi"/>
                <w:sz w:val="20"/>
                <w:szCs w:val="20"/>
              </w:rPr>
            </w:pPr>
            <w:r w:rsidRPr="00CA6375">
              <w:rPr>
                <w:rFonts w:cstheme="minorHAnsi"/>
                <w:sz w:val="20"/>
                <w:szCs w:val="20"/>
              </w:rPr>
              <w:t xml:space="preserve">Single episode unipolar depression </w:t>
            </w:r>
            <w:r w:rsidRPr="00CA6375">
              <w:rPr>
                <w:rFonts w:cstheme="minorHAnsi"/>
                <w:b/>
                <w:bCs/>
                <w:i/>
                <w:iCs/>
                <w:sz w:val="20"/>
                <w:szCs w:val="20"/>
              </w:rPr>
              <w:t>triggered by event</w:t>
            </w:r>
          </w:p>
        </w:tc>
        <w:tc>
          <w:tcPr>
            <w:tcW w:w="2333" w:type="dxa"/>
          </w:tcPr>
          <w:p w14:paraId="4A87F2B2" w14:textId="77777777" w:rsidR="001C1458" w:rsidRPr="00CA6375" w:rsidRDefault="001C1458" w:rsidP="001C1458">
            <w:pPr>
              <w:spacing w:line="259" w:lineRule="auto"/>
              <w:rPr>
                <w:rFonts w:cstheme="minorHAnsi"/>
                <w:sz w:val="20"/>
                <w:szCs w:val="20"/>
              </w:rPr>
            </w:pPr>
            <w:r w:rsidRPr="00CA6375">
              <w:rPr>
                <w:rFonts w:cstheme="minorHAnsi"/>
                <w:sz w:val="20"/>
                <w:szCs w:val="20"/>
              </w:rPr>
              <w:t>Those with single episode depression who endorsed “did this worst period start within two months of the death of someone close to you or after a stressful or traumatic event in your life?”</w:t>
            </w:r>
          </w:p>
        </w:tc>
        <w:tc>
          <w:tcPr>
            <w:tcW w:w="2851" w:type="dxa"/>
          </w:tcPr>
          <w:p w14:paraId="5C7680FC"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single episode}</w:t>
            </w:r>
          </w:p>
          <w:p w14:paraId="493F3A15"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9A41F1C" w14:textId="5AB1406E" w:rsidR="001C1458" w:rsidRPr="00CA6375" w:rsidRDefault="001C1458" w:rsidP="001C1458">
            <w:pPr>
              <w:spacing w:line="259" w:lineRule="auto"/>
              <w:rPr>
                <w:rFonts w:cstheme="minorHAnsi"/>
                <w:sz w:val="20"/>
                <w:szCs w:val="20"/>
              </w:rPr>
            </w:pPr>
            <w:r w:rsidRPr="00CA6375">
              <w:rPr>
                <w:rFonts w:cstheme="minorHAnsi"/>
                <w:sz w:val="20"/>
                <w:szCs w:val="20"/>
              </w:rPr>
              <w:t>start within two months of event (D4) = Yes</w:t>
            </w:r>
          </w:p>
        </w:tc>
        <w:tc>
          <w:tcPr>
            <w:tcW w:w="2431" w:type="dxa"/>
            <w:gridSpan w:val="2"/>
          </w:tcPr>
          <w:p w14:paraId="484A22BA" w14:textId="1064E9F1" w:rsidR="001C1458" w:rsidRPr="00CA6375" w:rsidRDefault="001C1458" w:rsidP="001C1458">
            <w:pPr>
              <w:spacing w:line="259" w:lineRule="auto"/>
              <w:rPr>
                <w:rFonts w:cstheme="minorHAnsi"/>
                <w:sz w:val="20"/>
                <w:szCs w:val="20"/>
              </w:rPr>
            </w:pPr>
            <w:r w:rsidRPr="00CA6375">
              <w:rPr>
                <w:rFonts w:cstheme="minorHAnsi"/>
                <w:sz w:val="20"/>
                <w:szCs w:val="20"/>
              </w:rPr>
              <w:t>In the MHQ1 algorithms, this was labelled “Depression single episode triggered by loss”. This is the same item, with title changed to better reflect the questions</w:t>
            </w:r>
          </w:p>
        </w:tc>
      </w:tr>
      <w:tr w:rsidR="001C1458" w:rsidRPr="00CA6375" w14:paraId="1B5B1171" w14:textId="77777777" w:rsidTr="00CA6375">
        <w:trPr>
          <w:tblHeader/>
        </w:trPr>
        <w:tc>
          <w:tcPr>
            <w:tcW w:w="1164" w:type="dxa"/>
          </w:tcPr>
          <w:p w14:paraId="5D2E831C"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5C68A854" w14:textId="77777777" w:rsidR="001C1458" w:rsidRPr="00CA6375" w:rsidRDefault="001C1458" w:rsidP="001C1458">
            <w:pPr>
              <w:spacing w:line="259" w:lineRule="auto"/>
              <w:rPr>
                <w:rFonts w:cstheme="minorHAnsi"/>
                <w:i/>
                <w:iCs/>
                <w:sz w:val="20"/>
                <w:szCs w:val="20"/>
              </w:rPr>
            </w:pPr>
          </w:p>
          <w:p w14:paraId="623057D8" w14:textId="360E9295"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73A6F6D2" w14:textId="77777777" w:rsidR="001C1458" w:rsidRPr="00CA6375" w:rsidRDefault="001C1458" w:rsidP="001C1458">
            <w:pPr>
              <w:spacing w:line="259" w:lineRule="auto"/>
              <w:rPr>
                <w:rFonts w:cstheme="minorHAnsi"/>
                <w:sz w:val="20"/>
                <w:szCs w:val="20"/>
              </w:rPr>
            </w:pPr>
            <w:r w:rsidRPr="00CA6375">
              <w:rPr>
                <w:rFonts w:cstheme="minorHAnsi"/>
                <w:sz w:val="20"/>
                <w:szCs w:val="20"/>
              </w:rPr>
              <w:t>Post-natal depression</w:t>
            </w:r>
          </w:p>
        </w:tc>
        <w:tc>
          <w:tcPr>
            <w:tcW w:w="2333" w:type="dxa"/>
          </w:tcPr>
          <w:p w14:paraId="6757D212" w14:textId="77777777" w:rsidR="001C1458" w:rsidRPr="00CA6375" w:rsidRDefault="001C1458" w:rsidP="001C1458">
            <w:pPr>
              <w:spacing w:line="259" w:lineRule="auto"/>
              <w:rPr>
                <w:rFonts w:cstheme="minorHAnsi"/>
                <w:sz w:val="20"/>
                <w:szCs w:val="20"/>
              </w:rPr>
            </w:pPr>
            <w:r w:rsidRPr="00CA6375">
              <w:rPr>
                <w:rFonts w:cstheme="minorHAnsi"/>
                <w:sz w:val="20"/>
                <w:szCs w:val="20"/>
              </w:rPr>
              <w:t>Was the first episode within months of giving birth, or has postnatal depression been suggested.</w:t>
            </w:r>
          </w:p>
        </w:tc>
        <w:tc>
          <w:tcPr>
            <w:tcW w:w="2851" w:type="dxa"/>
          </w:tcPr>
          <w:p w14:paraId="2F22D914"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66EE9441"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69BA6018" w14:textId="2412C629" w:rsidR="001C1458" w:rsidRPr="00CA6375" w:rsidRDefault="001C1458" w:rsidP="001C1458">
            <w:pPr>
              <w:spacing w:line="259" w:lineRule="auto"/>
              <w:rPr>
                <w:rFonts w:cstheme="minorHAnsi"/>
                <w:sz w:val="20"/>
                <w:szCs w:val="20"/>
              </w:rPr>
            </w:pPr>
            <w:r w:rsidRPr="00CA6375">
              <w:rPr>
                <w:rFonts w:cstheme="minorHAnsi"/>
                <w:sz w:val="20"/>
                <w:szCs w:val="20"/>
              </w:rPr>
              <w:t>Did this first episode occur within months of giving birth? Or has it been suggested that you had post-natal depression? (D24) = Yes</w:t>
            </w:r>
          </w:p>
          <w:p w14:paraId="2E057ACC" w14:textId="77777777" w:rsidR="001C1458" w:rsidRPr="00CA6375" w:rsidRDefault="001C1458" w:rsidP="001C1458">
            <w:pPr>
              <w:spacing w:line="259" w:lineRule="auto"/>
              <w:rPr>
                <w:rFonts w:cstheme="minorHAnsi"/>
                <w:sz w:val="20"/>
                <w:szCs w:val="20"/>
              </w:rPr>
            </w:pPr>
          </w:p>
        </w:tc>
        <w:tc>
          <w:tcPr>
            <w:tcW w:w="2431" w:type="dxa"/>
            <w:gridSpan w:val="2"/>
          </w:tcPr>
          <w:p w14:paraId="7F106F10" w14:textId="77777777" w:rsidR="001C1458" w:rsidRPr="00CA6375" w:rsidRDefault="001C1458" w:rsidP="001C1458">
            <w:pPr>
              <w:spacing w:line="259" w:lineRule="auto"/>
              <w:rPr>
                <w:rFonts w:cstheme="minorHAnsi"/>
                <w:sz w:val="20"/>
                <w:szCs w:val="20"/>
              </w:rPr>
            </w:pPr>
            <w:r w:rsidRPr="00CA6375">
              <w:rPr>
                <w:rFonts w:cstheme="minorHAnsi"/>
                <w:b/>
                <w:bCs/>
                <w:sz w:val="20"/>
                <w:szCs w:val="20"/>
              </w:rPr>
              <w:t>May exclude women with prior history of depression</w:t>
            </w:r>
            <w:r w:rsidRPr="00CA6375">
              <w:rPr>
                <w:rFonts w:cstheme="minorHAnsi"/>
                <w:sz w:val="20"/>
                <w:szCs w:val="20"/>
              </w:rPr>
              <w:t xml:space="preserve"> who have a depressive episode following giving birth.</w:t>
            </w:r>
          </w:p>
          <w:p w14:paraId="6D7BB907" w14:textId="77777777" w:rsidR="001C1458" w:rsidRPr="00CA6375" w:rsidRDefault="001C1458" w:rsidP="001C1458">
            <w:pPr>
              <w:spacing w:line="259" w:lineRule="auto"/>
              <w:rPr>
                <w:rFonts w:cstheme="minorHAnsi"/>
                <w:sz w:val="20"/>
                <w:szCs w:val="20"/>
              </w:rPr>
            </w:pPr>
          </w:p>
          <w:p w14:paraId="2344A42D" w14:textId="3E7639E1" w:rsidR="001C1458" w:rsidRPr="00CA6375" w:rsidRDefault="001C1458" w:rsidP="001C1458">
            <w:pPr>
              <w:spacing w:line="259" w:lineRule="auto"/>
              <w:rPr>
                <w:rFonts w:cstheme="minorHAnsi"/>
                <w:sz w:val="20"/>
                <w:szCs w:val="20"/>
              </w:rPr>
            </w:pPr>
            <w:r w:rsidRPr="00CA6375">
              <w:rPr>
                <w:rFonts w:cstheme="minorHAnsi"/>
                <w:sz w:val="20"/>
                <w:szCs w:val="20"/>
              </w:rPr>
              <w:t>Excludes males (through self-selection on the post-natal question)</w:t>
            </w:r>
          </w:p>
        </w:tc>
      </w:tr>
      <w:tr w:rsidR="001C1458" w:rsidRPr="00CA6375" w14:paraId="625F0C47" w14:textId="77777777" w:rsidTr="00CA6375">
        <w:trPr>
          <w:tblHeader/>
        </w:trPr>
        <w:tc>
          <w:tcPr>
            <w:tcW w:w="1164" w:type="dxa"/>
          </w:tcPr>
          <w:p w14:paraId="3BD3DCF0" w14:textId="74C2D6C1"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71B59389" w14:textId="77777777" w:rsidR="001C1458" w:rsidRPr="00CA6375" w:rsidRDefault="001C1458" w:rsidP="001C1458">
            <w:pPr>
              <w:spacing w:line="259" w:lineRule="auto"/>
              <w:rPr>
                <w:rFonts w:cstheme="minorHAnsi"/>
                <w:i/>
                <w:iCs/>
                <w:sz w:val="20"/>
                <w:szCs w:val="20"/>
              </w:rPr>
            </w:pPr>
          </w:p>
          <w:p w14:paraId="0FB8CD48" w14:textId="5DE9DE7C" w:rsidR="001C1458" w:rsidRPr="00CA6375" w:rsidRDefault="001C1458" w:rsidP="001C1458">
            <w:pPr>
              <w:spacing w:line="259" w:lineRule="auto"/>
              <w:rPr>
                <w:rFonts w:cstheme="minorHAnsi"/>
                <w:i/>
                <w:iCs/>
                <w:sz w:val="20"/>
                <w:szCs w:val="20"/>
              </w:rPr>
            </w:pPr>
            <w:r w:rsidRPr="00CA6375">
              <w:rPr>
                <w:rFonts w:cstheme="minorHAnsi"/>
                <w:i/>
                <w:iCs/>
                <w:sz w:val="20"/>
                <w:szCs w:val="20"/>
              </w:rPr>
              <w:t>MHQ2 only</w:t>
            </w:r>
          </w:p>
        </w:tc>
        <w:tc>
          <w:tcPr>
            <w:tcW w:w="1706" w:type="dxa"/>
            <w:gridSpan w:val="2"/>
          </w:tcPr>
          <w:p w14:paraId="3FA80398" w14:textId="3FD6CA67" w:rsidR="001C1458" w:rsidRPr="00CA6375" w:rsidRDefault="001C1458" w:rsidP="001C1458">
            <w:pPr>
              <w:spacing w:line="259" w:lineRule="auto"/>
              <w:rPr>
                <w:rFonts w:cstheme="minorHAnsi"/>
                <w:sz w:val="20"/>
                <w:szCs w:val="20"/>
              </w:rPr>
            </w:pPr>
            <w:r w:rsidRPr="00CA6375">
              <w:rPr>
                <w:rFonts w:cstheme="minorHAnsi"/>
                <w:sz w:val="20"/>
                <w:szCs w:val="20"/>
              </w:rPr>
              <w:t>Worst depressive episode likely melancholic features (melancholic-like depression)</w:t>
            </w:r>
          </w:p>
        </w:tc>
        <w:tc>
          <w:tcPr>
            <w:tcW w:w="2333" w:type="dxa"/>
          </w:tcPr>
          <w:p w14:paraId="2B9EC027" w14:textId="77777777" w:rsidR="001C1458" w:rsidRPr="00CA6375" w:rsidRDefault="001C1458" w:rsidP="001C1458">
            <w:pPr>
              <w:spacing w:line="259" w:lineRule="auto"/>
              <w:rPr>
                <w:rFonts w:cstheme="minorHAnsi"/>
                <w:sz w:val="20"/>
                <w:szCs w:val="20"/>
              </w:rPr>
            </w:pPr>
            <w:r w:rsidRPr="00CA6375">
              <w:rPr>
                <w:rFonts w:cstheme="minorHAnsi"/>
                <w:sz w:val="20"/>
                <w:szCs w:val="20"/>
              </w:rPr>
              <w:t>All criteria met for depressive episode and the following:</w:t>
            </w:r>
          </w:p>
          <w:p w14:paraId="043E5B28" w14:textId="77777777" w:rsidR="001C1458" w:rsidRPr="00CA6375" w:rsidRDefault="001C1458" w:rsidP="001C1458">
            <w:pPr>
              <w:spacing w:line="259" w:lineRule="auto"/>
              <w:rPr>
                <w:rFonts w:cstheme="minorHAnsi"/>
                <w:sz w:val="20"/>
                <w:szCs w:val="20"/>
              </w:rPr>
            </w:pPr>
            <w:r w:rsidRPr="00CA6375">
              <w:rPr>
                <w:rFonts w:cstheme="minorHAnsi"/>
                <w:sz w:val="20"/>
                <w:szCs w:val="20"/>
              </w:rPr>
              <w:t>A. One of</w:t>
            </w:r>
          </w:p>
          <w:p w14:paraId="673BCFD7"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anhedonia</w:t>
            </w:r>
          </w:p>
          <w:p w14:paraId="7CA161CA"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lack of reactivity to positive events</w:t>
            </w:r>
          </w:p>
          <w:p w14:paraId="563177CB" w14:textId="77777777" w:rsidR="001C1458" w:rsidRPr="00CA6375" w:rsidRDefault="001C1458" w:rsidP="001C1458">
            <w:pPr>
              <w:spacing w:line="259" w:lineRule="auto"/>
              <w:rPr>
                <w:rFonts w:cstheme="minorHAnsi"/>
                <w:sz w:val="20"/>
                <w:szCs w:val="20"/>
              </w:rPr>
            </w:pPr>
            <w:r w:rsidRPr="00CA6375">
              <w:rPr>
                <w:rFonts w:cstheme="minorHAnsi"/>
                <w:sz w:val="20"/>
                <w:szCs w:val="20"/>
              </w:rPr>
              <w:t>B. And three of</w:t>
            </w:r>
          </w:p>
          <w:p w14:paraId="42CD98DD"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mood worse in the morning</w:t>
            </w:r>
          </w:p>
          <w:p w14:paraId="646E2243"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loss of appetite or weight</w:t>
            </w:r>
          </w:p>
          <w:p w14:paraId="70254538"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early morning wakening</w:t>
            </w:r>
          </w:p>
          <w:p w14:paraId="60DD7039"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feelings of guilt</w:t>
            </w:r>
          </w:p>
          <w:p w14:paraId="2A2736B7" w14:textId="77777777" w:rsidR="001C1458" w:rsidRPr="00CA6375" w:rsidRDefault="001C1458" w:rsidP="001C1458">
            <w:pPr>
              <w:spacing w:line="259" w:lineRule="auto"/>
              <w:rPr>
                <w:rFonts w:cstheme="minorHAnsi"/>
                <w:sz w:val="20"/>
                <w:szCs w:val="20"/>
              </w:rPr>
            </w:pPr>
          </w:p>
          <w:p w14:paraId="3D6AD58F" w14:textId="77777777" w:rsidR="001C1458" w:rsidRPr="00CA6375" w:rsidRDefault="001C1458" w:rsidP="001C1458">
            <w:pPr>
              <w:spacing w:line="259" w:lineRule="auto"/>
              <w:rPr>
                <w:rFonts w:cstheme="minorHAnsi"/>
                <w:sz w:val="20"/>
                <w:szCs w:val="20"/>
              </w:rPr>
            </w:pPr>
            <w:r w:rsidRPr="00CA6375">
              <w:rPr>
                <w:rFonts w:cstheme="minorHAnsi"/>
                <w:sz w:val="20"/>
                <w:szCs w:val="20"/>
              </w:rPr>
              <w:t>Can be as part of single or recurrent unipolar or bipolar episode.</w:t>
            </w:r>
          </w:p>
        </w:tc>
        <w:tc>
          <w:tcPr>
            <w:tcW w:w="2851" w:type="dxa"/>
          </w:tcPr>
          <w:p w14:paraId="468FA8F0"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1050DECD"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4F95F4E" w14:textId="7BD1BE95" w:rsidR="001C1458" w:rsidRPr="00CA6375" w:rsidRDefault="001C1458" w:rsidP="001C1458">
            <w:pPr>
              <w:spacing w:line="259" w:lineRule="auto"/>
              <w:rPr>
                <w:rFonts w:cstheme="minorHAnsi"/>
                <w:sz w:val="20"/>
                <w:szCs w:val="20"/>
              </w:rPr>
            </w:pPr>
            <w:r w:rsidRPr="00CA6375">
              <w:rPr>
                <w:rFonts w:cstheme="minorHAnsi"/>
                <w:sz w:val="20"/>
                <w:szCs w:val="20"/>
              </w:rPr>
              <w:t>(Loss of interest (D3) = Yes</w:t>
            </w:r>
          </w:p>
          <w:p w14:paraId="2ED4DBF6"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0FEFF7F4" w14:textId="4139B37C" w:rsidR="001C1458" w:rsidRPr="00CA6375" w:rsidRDefault="001C1458" w:rsidP="001C1458">
            <w:pPr>
              <w:spacing w:line="259" w:lineRule="auto"/>
              <w:rPr>
                <w:rFonts w:cstheme="minorHAnsi"/>
                <w:sz w:val="20"/>
                <w:szCs w:val="20"/>
              </w:rPr>
            </w:pPr>
            <w:r w:rsidRPr="00CA6375">
              <w:rPr>
                <w:rFonts w:cstheme="minorHAnsi"/>
                <w:sz w:val="20"/>
                <w:szCs w:val="20"/>
              </w:rPr>
              <w:t>Did your mood brighten in response to positive events (D7) = No)</w:t>
            </w:r>
          </w:p>
          <w:p w14:paraId="0AF06C3E"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46815D3" w14:textId="2195CD44" w:rsidR="001C1458" w:rsidRPr="00CA6375" w:rsidRDefault="001C1458" w:rsidP="001C1458">
            <w:pPr>
              <w:spacing w:line="259" w:lineRule="auto"/>
              <w:rPr>
                <w:rFonts w:cstheme="minorHAnsi"/>
                <w:sz w:val="20"/>
                <w:szCs w:val="20"/>
              </w:rPr>
            </w:pPr>
            <w:r w:rsidRPr="00CA6375">
              <w:rPr>
                <w:rFonts w:cstheme="minorHAnsi"/>
                <w:sz w:val="20"/>
                <w:szCs w:val="20"/>
              </w:rPr>
              <w:t>&gt;2 of:</w:t>
            </w:r>
          </w:p>
          <w:p w14:paraId="681A2447" w14:textId="491C6CB5"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Was your mood worse (D8) = “in the morning” (01)</w:t>
            </w:r>
          </w:p>
          <w:p w14:paraId="4DEEB5D2" w14:textId="1E43793C"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Appetite (D11) = “decreased appetite” (03) OR Weight change (D12) = “lost weight” (02)</w:t>
            </w:r>
          </w:p>
          <w:p w14:paraId="7757DD3A" w14:textId="00CEFA6D" w:rsidR="001C1458" w:rsidRPr="00CA6375" w:rsidRDefault="001C1458" w:rsidP="001C1458">
            <w:pPr>
              <w:spacing w:line="259" w:lineRule="auto"/>
              <w:ind w:left="360"/>
              <w:rPr>
                <w:rFonts w:cstheme="minorHAnsi"/>
                <w:sz w:val="20"/>
                <w:szCs w:val="20"/>
              </w:rPr>
            </w:pPr>
            <w:r w:rsidRPr="00CA6375">
              <w:rPr>
                <w:rFonts w:cstheme="minorHAnsi"/>
                <w:sz w:val="20"/>
                <w:szCs w:val="20"/>
              </w:rPr>
              <w:t>(counts as 1 item)</w:t>
            </w:r>
          </w:p>
          <w:p w14:paraId="59C2270F" w14:textId="1DD90B37"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 xml:space="preserve">Sleep change (D13) = Yes AND Waking too early (D14b) = Yes </w:t>
            </w:r>
          </w:p>
          <w:p w14:paraId="171DF5B4" w14:textId="06C83045"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Guilt (D7) = Yes</w:t>
            </w:r>
          </w:p>
        </w:tc>
        <w:tc>
          <w:tcPr>
            <w:tcW w:w="2431" w:type="dxa"/>
            <w:gridSpan w:val="2"/>
          </w:tcPr>
          <w:p w14:paraId="02FFC0A0" w14:textId="639E7C19" w:rsidR="001C1458" w:rsidRPr="00CA6375" w:rsidRDefault="001C1458" w:rsidP="001C1458">
            <w:pPr>
              <w:spacing w:line="259" w:lineRule="auto"/>
              <w:rPr>
                <w:rFonts w:cstheme="minorHAnsi"/>
                <w:sz w:val="20"/>
                <w:szCs w:val="20"/>
              </w:rPr>
            </w:pPr>
            <w:r w:rsidRPr="00CA6375">
              <w:rPr>
                <w:rFonts w:cstheme="minorHAnsi"/>
                <w:sz w:val="20"/>
                <w:szCs w:val="20"/>
              </w:rPr>
              <w:t>Derived following DSM5 “with melancholic features” specifier. With two differences: (1) DSM requires the quality of mood to be different from normal sadness, which was not assessed (2) Two of six ‘B criteria’ in DSM are not asked (quality of sadness and psychomotor retardation/agitation). Requiring three B criteria is harder in this algorithm (of four) than in DSM (of six), and relies more on somatic symptoms.</w:t>
            </w:r>
          </w:p>
          <w:p w14:paraId="5279583A" w14:textId="77777777" w:rsidR="001C1458" w:rsidRPr="00CA6375" w:rsidRDefault="001C1458" w:rsidP="001C1458">
            <w:pPr>
              <w:spacing w:line="259" w:lineRule="auto"/>
              <w:rPr>
                <w:rFonts w:cstheme="minorHAnsi"/>
                <w:sz w:val="20"/>
                <w:szCs w:val="20"/>
              </w:rPr>
            </w:pPr>
          </w:p>
          <w:p w14:paraId="0DB7E1D3" w14:textId="56783A76" w:rsidR="001C1458" w:rsidRPr="00CA6375" w:rsidRDefault="001C1458" w:rsidP="001C1458">
            <w:pPr>
              <w:spacing w:line="259" w:lineRule="auto"/>
              <w:rPr>
                <w:rFonts w:cstheme="minorHAnsi"/>
                <w:sz w:val="20"/>
                <w:szCs w:val="20"/>
              </w:rPr>
            </w:pPr>
            <w:r w:rsidRPr="00CA6375">
              <w:rPr>
                <w:rFonts w:cstheme="minorHAnsi"/>
                <w:sz w:val="20"/>
                <w:szCs w:val="20"/>
              </w:rPr>
              <w:t>Researchers could consider different thresholds if greater sensitivity desired.</w:t>
            </w:r>
          </w:p>
        </w:tc>
      </w:tr>
      <w:tr w:rsidR="001C1458" w:rsidRPr="00CA6375" w14:paraId="4DCF6FAC" w14:textId="77777777" w:rsidTr="00CA6375">
        <w:trPr>
          <w:tblHeader/>
        </w:trPr>
        <w:tc>
          <w:tcPr>
            <w:tcW w:w="1164" w:type="dxa"/>
          </w:tcPr>
          <w:p w14:paraId="2C35E34E"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702F91BF" w14:textId="77777777" w:rsidR="001C1458" w:rsidRPr="00CA6375" w:rsidRDefault="001C1458" w:rsidP="001C1458">
            <w:pPr>
              <w:spacing w:line="259" w:lineRule="auto"/>
              <w:rPr>
                <w:rFonts w:cstheme="minorHAnsi"/>
                <w:i/>
                <w:iCs/>
                <w:sz w:val="20"/>
                <w:szCs w:val="20"/>
              </w:rPr>
            </w:pPr>
          </w:p>
          <w:p w14:paraId="7366FB92" w14:textId="22817CD5" w:rsidR="001C1458" w:rsidRPr="00CA6375" w:rsidRDefault="001C1458" w:rsidP="001C1458">
            <w:pPr>
              <w:spacing w:line="259" w:lineRule="auto"/>
              <w:rPr>
                <w:rFonts w:cstheme="minorHAnsi"/>
                <w:i/>
                <w:iCs/>
                <w:sz w:val="20"/>
                <w:szCs w:val="20"/>
              </w:rPr>
            </w:pPr>
            <w:r w:rsidRPr="00CA6375">
              <w:rPr>
                <w:rFonts w:cstheme="minorHAnsi"/>
                <w:i/>
                <w:iCs/>
                <w:sz w:val="20"/>
                <w:szCs w:val="20"/>
              </w:rPr>
              <w:t>MHQ2 only</w:t>
            </w:r>
          </w:p>
        </w:tc>
        <w:tc>
          <w:tcPr>
            <w:tcW w:w="1706" w:type="dxa"/>
            <w:gridSpan w:val="2"/>
          </w:tcPr>
          <w:p w14:paraId="50CE12F0" w14:textId="3E00D77F" w:rsidR="001C1458" w:rsidRPr="00CA6375" w:rsidRDefault="001C1458" w:rsidP="001C1458">
            <w:pPr>
              <w:spacing w:line="259" w:lineRule="auto"/>
              <w:rPr>
                <w:rFonts w:cstheme="minorHAnsi"/>
                <w:sz w:val="20"/>
                <w:szCs w:val="20"/>
              </w:rPr>
            </w:pPr>
            <w:r w:rsidRPr="00CA6375">
              <w:rPr>
                <w:rFonts w:cstheme="minorHAnsi"/>
                <w:sz w:val="20"/>
                <w:szCs w:val="20"/>
              </w:rPr>
              <w:t>Worst depressive episode likely atypical features (atypical depression)</w:t>
            </w:r>
          </w:p>
        </w:tc>
        <w:tc>
          <w:tcPr>
            <w:tcW w:w="2333" w:type="dxa"/>
          </w:tcPr>
          <w:p w14:paraId="0CB9679E" w14:textId="7B0BDCB3" w:rsidR="001C1458" w:rsidRPr="00CA6375" w:rsidRDefault="001C1458" w:rsidP="001C1458">
            <w:pPr>
              <w:spacing w:line="259" w:lineRule="auto"/>
              <w:rPr>
                <w:rFonts w:cstheme="minorHAnsi"/>
                <w:sz w:val="20"/>
                <w:szCs w:val="20"/>
              </w:rPr>
            </w:pPr>
            <w:r w:rsidRPr="00CA6375">
              <w:rPr>
                <w:rFonts w:cstheme="minorHAnsi"/>
                <w:sz w:val="20"/>
                <w:szCs w:val="20"/>
              </w:rPr>
              <w:t>During worst episode, did not meet the criteria for melancholic depression, and had mood reactivity with two of the following:</w:t>
            </w:r>
          </w:p>
          <w:p w14:paraId="3FC8D77D"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significant appetite or weight gain</w:t>
            </w:r>
          </w:p>
          <w:p w14:paraId="16FFAE01"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hypersomnia</w:t>
            </w:r>
          </w:p>
          <w:p w14:paraId="69C31CCD"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heavy leaden feelings in arms and legs</w:t>
            </w:r>
          </w:p>
          <w:p w14:paraId="7D34C667"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long-standing interpersonal rejection sensitivity that results in impairment</w:t>
            </w:r>
          </w:p>
          <w:p w14:paraId="65DB27FA" w14:textId="77777777" w:rsidR="001C1458" w:rsidRPr="00CA6375" w:rsidRDefault="001C1458" w:rsidP="001C1458">
            <w:pPr>
              <w:spacing w:line="259" w:lineRule="auto"/>
              <w:rPr>
                <w:rFonts w:cstheme="minorHAnsi"/>
                <w:sz w:val="20"/>
                <w:szCs w:val="20"/>
              </w:rPr>
            </w:pPr>
            <w:r w:rsidRPr="00CA6375">
              <w:rPr>
                <w:rFonts w:cstheme="minorHAnsi"/>
                <w:sz w:val="20"/>
                <w:szCs w:val="20"/>
              </w:rPr>
              <w:t>While not meeting criteria for melancholic depression</w:t>
            </w:r>
          </w:p>
          <w:p w14:paraId="64C03B23" w14:textId="77777777" w:rsidR="001C1458" w:rsidRPr="00CA6375" w:rsidRDefault="001C1458" w:rsidP="001C1458">
            <w:pPr>
              <w:spacing w:line="259" w:lineRule="auto"/>
              <w:rPr>
                <w:rFonts w:cstheme="minorHAnsi"/>
                <w:sz w:val="20"/>
                <w:szCs w:val="20"/>
              </w:rPr>
            </w:pPr>
          </w:p>
          <w:p w14:paraId="6CAC46C4" w14:textId="377C72DA" w:rsidR="001C1458" w:rsidRPr="00CA6375" w:rsidRDefault="001C1458" w:rsidP="001C1458">
            <w:pPr>
              <w:spacing w:line="259" w:lineRule="auto"/>
              <w:rPr>
                <w:rFonts w:cstheme="minorHAnsi"/>
                <w:sz w:val="20"/>
                <w:szCs w:val="20"/>
              </w:rPr>
            </w:pPr>
            <w:r w:rsidRPr="00CA6375">
              <w:rPr>
                <w:rFonts w:cstheme="minorHAnsi"/>
                <w:sz w:val="20"/>
                <w:szCs w:val="20"/>
              </w:rPr>
              <w:t>Can be as part of single or recurrent unipolar or bipolar episode.</w:t>
            </w:r>
          </w:p>
        </w:tc>
        <w:tc>
          <w:tcPr>
            <w:tcW w:w="2851" w:type="dxa"/>
          </w:tcPr>
          <w:p w14:paraId="2823B608"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7D0B08E0"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r w:rsidRPr="00CA6375">
              <w:rPr>
                <w:rFonts w:cstheme="minorHAnsi"/>
                <w:sz w:val="20"/>
                <w:szCs w:val="20"/>
              </w:rPr>
              <w:br/>
              <w:t>NOT Case {worst depressive episode melancholic}</w:t>
            </w:r>
          </w:p>
          <w:p w14:paraId="2B606D84"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364C81D6" w14:textId="77777777" w:rsidR="001C1458" w:rsidRPr="00CA6375" w:rsidRDefault="001C1458" w:rsidP="001C1458">
            <w:pPr>
              <w:spacing w:line="259" w:lineRule="auto"/>
              <w:rPr>
                <w:rFonts w:cstheme="minorHAnsi"/>
                <w:sz w:val="20"/>
                <w:szCs w:val="20"/>
              </w:rPr>
            </w:pPr>
            <w:r w:rsidRPr="00CA6375">
              <w:rPr>
                <w:rFonts w:cstheme="minorHAnsi"/>
                <w:sz w:val="20"/>
                <w:szCs w:val="20"/>
              </w:rPr>
              <w:t>Did your mood brighten in response to positive events (D7) = Yes</w:t>
            </w:r>
          </w:p>
          <w:p w14:paraId="44C61A15"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D562969" w14:textId="7D691E8E" w:rsidR="001C1458" w:rsidRPr="00CA6375" w:rsidRDefault="001C1458" w:rsidP="001C1458">
            <w:pPr>
              <w:spacing w:line="259" w:lineRule="auto"/>
              <w:rPr>
                <w:rFonts w:cstheme="minorHAnsi"/>
                <w:sz w:val="20"/>
                <w:szCs w:val="20"/>
              </w:rPr>
            </w:pPr>
            <w:r w:rsidRPr="00CA6375">
              <w:rPr>
                <w:rFonts w:cstheme="minorHAnsi"/>
                <w:sz w:val="20"/>
                <w:szCs w:val="20"/>
              </w:rPr>
              <w:t>&gt;1 of:</w:t>
            </w:r>
          </w:p>
          <w:p w14:paraId="5D7F6D6C" w14:textId="41BCA92D"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Appetite (D11) = “increased appetite” (01) OR Weight (D12) = “gained weight” (01)</w:t>
            </w:r>
          </w:p>
          <w:p w14:paraId="7C959EA0" w14:textId="77777777" w:rsidR="001C1458" w:rsidRPr="00CA6375" w:rsidRDefault="001C1458" w:rsidP="001C1458">
            <w:pPr>
              <w:spacing w:line="259" w:lineRule="auto"/>
              <w:ind w:left="360"/>
              <w:rPr>
                <w:rFonts w:cstheme="minorHAnsi"/>
                <w:sz w:val="20"/>
                <w:szCs w:val="20"/>
              </w:rPr>
            </w:pPr>
            <w:r w:rsidRPr="00CA6375">
              <w:rPr>
                <w:rFonts w:cstheme="minorHAnsi"/>
                <w:sz w:val="20"/>
                <w:szCs w:val="20"/>
              </w:rPr>
              <w:t>(counts as 1 item)</w:t>
            </w:r>
          </w:p>
          <w:p w14:paraId="12F34A87" w14:textId="2CEBF20E"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Sleep change (D13) = Yes AND Sleeping too much (D14c) = Yes</w:t>
            </w:r>
          </w:p>
          <w:p w14:paraId="1A7ECDD3" w14:textId="431079B1"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Heavy feelings (D10) = Yes</w:t>
            </w:r>
          </w:p>
          <w:p w14:paraId="6DAC923C" w14:textId="7AD6F4B7"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Coping with rejection, even when not  depressed (D21) = “Yes, and this has caused problems in work or social relationships” (03)</w:t>
            </w:r>
          </w:p>
        </w:tc>
        <w:tc>
          <w:tcPr>
            <w:tcW w:w="2431" w:type="dxa"/>
            <w:gridSpan w:val="2"/>
          </w:tcPr>
          <w:p w14:paraId="1072EEE7" w14:textId="77777777" w:rsidR="001C1458" w:rsidRPr="00CA6375" w:rsidRDefault="001C1458" w:rsidP="001C1458">
            <w:pPr>
              <w:spacing w:line="259" w:lineRule="auto"/>
              <w:rPr>
                <w:rFonts w:cstheme="minorHAnsi"/>
                <w:sz w:val="20"/>
                <w:szCs w:val="20"/>
              </w:rPr>
            </w:pPr>
            <w:r w:rsidRPr="00CA6375">
              <w:rPr>
                <w:rFonts w:cstheme="minorHAnsi"/>
                <w:sz w:val="20"/>
                <w:szCs w:val="20"/>
              </w:rPr>
              <w:t>DSM criteria also ask that criteria for catatonic depression is also not met.</w:t>
            </w:r>
          </w:p>
          <w:p w14:paraId="2443C4FF" w14:textId="77777777" w:rsidR="001C1458" w:rsidRPr="00CA6375" w:rsidRDefault="001C1458" w:rsidP="001C1458">
            <w:pPr>
              <w:spacing w:line="259" w:lineRule="auto"/>
              <w:rPr>
                <w:rFonts w:cstheme="minorHAnsi"/>
                <w:sz w:val="20"/>
                <w:szCs w:val="20"/>
              </w:rPr>
            </w:pPr>
          </w:p>
          <w:p w14:paraId="56E94380" w14:textId="1A1E6C53" w:rsidR="001C1458" w:rsidRPr="00CA6375" w:rsidRDefault="001C1458" w:rsidP="001C1458">
            <w:pPr>
              <w:spacing w:line="259" w:lineRule="auto"/>
              <w:rPr>
                <w:rFonts w:cstheme="minorHAnsi"/>
                <w:sz w:val="20"/>
                <w:szCs w:val="20"/>
              </w:rPr>
            </w:pPr>
            <w:r w:rsidRPr="00CA6375">
              <w:rPr>
                <w:rFonts w:cstheme="minorHAnsi"/>
                <w:sz w:val="20"/>
                <w:szCs w:val="20"/>
              </w:rPr>
              <w:t>Note phrasing of question concerning sensitivity to rejection is different to GLAD</w:t>
            </w:r>
          </w:p>
        </w:tc>
      </w:tr>
      <w:tr w:rsidR="001C1458" w:rsidRPr="00CA6375" w14:paraId="33EB4A7C" w14:textId="77777777" w:rsidTr="00CA6375">
        <w:trPr>
          <w:tblHeader/>
        </w:trPr>
        <w:tc>
          <w:tcPr>
            <w:tcW w:w="1164" w:type="dxa"/>
          </w:tcPr>
          <w:p w14:paraId="4A113D5E"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w:t>
            </w:r>
          </w:p>
          <w:p w14:paraId="5A37FA5D" w14:textId="77777777" w:rsidR="001C1458" w:rsidRPr="00CA6375" w:rsidRDefault="001C1458" w:rsidP="001C1458">
            <w:pPr>
              <w:spacing w:line="259" w:lineRule="auto"/>
              <w:rPr>
                <w:rFonts w:cstheme="minorHAnsi"/>
                <w:sz w:val="20"/>
                <w:szCs w:val="20"/>
              </w:rPr>
            </w:pPr>
          </w:p>
          <w:p w14:paraId="29FC0216" w14:textId="556DCDC0"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3E8CF59" w14:textId="410015F4" w:rsidR="001C1458" w:rsidRPr="00CA6375" w:rsidRDefault="001C1458" w:rsidP="001C1458">
            <w:pPr>
              <w:spacing w:line="259" w:lineRule="auto"/>
              <w:rPr>
                <w:rFonts w:cstheme="minorHAnsi"/>
                <w:sz w:val="20"/>
                <w:szCs w:val="20"/>
              </w:rPr>
            </w:pPr>
            <w:r w:rsidRPr="00CA6375">
              <w:rPr>
                <w:rFonts w:cstheme="minorHAnsi"/>
                <w:sz w:val="20"/>
                <w:szCs w:val="20"/>
              </w:rPr>
              <w:t>PHQ9 derived depression</w:t>
            </w:r>
          </w:p>
        </w:tc>
        <w:tc>
          <w:tcPr>
            <w:tcW w:w="2333" w:type="dxa"/>
          </w:tcPr>
          <w:p w14:paraId="55675C80" w14:textId="2C73AC64" w:rsidR="001C1458" w:rsidRPr="00CA6375" w:rsidRDefault="001C1458" w:rsidP="001C1458">
            <w:pPr>
              <w:spacing w:line="259" w:lineRule="auto"/>
              <w:rPr>
                <w:rFonts w:cstheme="minorHAnsi"/>
                <w:sz w:val="20"/>
                <w:szCs w:val="20"/>
              </w:rPr>
            </w:pPr>
            <w:r w:rsidRPr="00CA6375">
              <w:rPr>
                <w:rFonts w:cstheme="minorHAnsi"/>
                <w:sz w:val="20"/>
                <w:szCs w:val="20"/>
              </w:rPr>
              <w:t>Endorses the core items of little interest or pleasure OR feeling down positive (occurring at least half days or more), and has at least five items or more (including core) items scoring positive (that is occurring at least half the day for the first eight items, or at least some days for last item).</w:t>
            </w:r>
          </w:p>
        </w:tc>
        <w:tc>
          <w:tcPr>
            <w:tcW w:w="2851" w:type="dxa"/>
          </w:tcPr>
          <w:p w14:paraId="494FBCCE" w14:textId="78B5703D" w:rsidR="001C1458" w:rsidRPr="00CA6375" w:rsidRDefault="001C1458" w:rsidP="001C1458">
            <w:pPr>
              <w:spacing w:line="259" w:lineRule="auto"/>
              <w:rPr>
                <w:rFonts w:cstheme="minorHAnsi"/>
                <w:sz w:val="20"/>
                <w:szCs w:val="20"/>
              </w:rPr>
            </w:pPr>
            <w:r w:rsidRPr="00CA6375">
              <w:rPr>
                <w:rFonts w:cstheme="minorHAnsi"/>
                <w:sz w:val="20"/>
                <w:szCs w:val="20"/>
              </w:rPr>
              <w:t>Positive if</w:t>
            </w:r>
          </w:p>
          <w:p w14:paraId="268BCBDF" w14:textId="639FCA78" w:rsidR="001C1458" w:rsidRPr="00CA6375" w:rsidRDefault="001C1458" w:rsidP="001C1458">
            <w:pPr>
              <w:spacing w:line="259" w:lineRule="auto"/>
              <w:rPr>
                <w:rFonts w:cstheme="minorHAnsi"/>
                <w:sz w:val="20"/>
                <w:szCs w:val="20"/>
              </w:rPr>
            </w:pPr>
          </w:p>
          <w:p w14:paraId="6093EB43" w14:textId="4DA76DDF" w:rsidR="001C1458" w:rsidRPr="00CA6375" w:rsidRDefault="001C1458" w:rsidP="001C1458">
            <w:pPr>
              <w:spacing w:line="259" w:lineRule="auto"/>
              <w:rPr>
                <w:rFonts w:cstheme="minorHAnsi"/>
                <w:sz w:val="20"/>
                <w:szCs w:val="20"/>
              </w:rPr>
            </w:pPr>
            <w:r w:rsidRPr="00CA6375">
              <w:rPr>
                <w:rFonts w:cstheme="minorHAnsi"/>
                <w:sz w:val="20"/>
                <w:szCs w:val="20"/>
              </w:rPr>
              <w:t>A (core).</w:t>
            </w:r>
          </w:p>
          <w:p w14:paraId="6D22A907" w14:textId="208BC2EB" w:rsidR="001C1458" w:rsidRPr="00CA6375" w:rsidRDefault="001C1458" w:rsidP="001C1458">
            <w:pPr>
              <w:spacing w:line="259" w:lineRule="auto"/>
              <w:rPr>
                <w:rFonts w:cstheme="minorHAnsi"/>
                <w:sz w:val="20"/>
                <w:szCs w:val="20"/>
              </w:rPr>
            </w:pPr>
            <w:r w:rsidRPr="00CA6375">
              <w:rPr>
                <w:rFonts w:cstheme="minorHAnsi"/>
                <w:sz w:val="20"/>
                <w:szCs w:val="20"/>
              </w:rPr>
              <w:t>Little interest or pleasure (D1a) = More than half of the days (02) or Nearly every day (03)</w:t>
            </w:r>
          </w:p>
          <w:p w14:paraId="37D1DC4F" w14:textId="00C215F8" w:rsidR="001C1458" w:rsidRPr="00CA6375" w:rsidRDefault="001C1458" w:rsidP="001C1458">
            <w:pPr>
              <w:spacing w:line="259" w:lineRule="auto"/>
              <w:rPr>
                <w:rFonts w:cstheme="minorHAnsi"/>
                <w:sz w:val="20"/>
                <w:szCs w:val="20"/>
              </w:rPr>
            </w:pPr>
            <w:r w:rsidRPr="00CA6375">
              <w:rPr>
                <w:rFonts w:cstheme="minorHAnsi"/>
                <w:sz w:val="20"/>
                <w:szCs w:val="20"/>
              </w:rPr>
              <w:t>OR</w:t>
            </w:r>
          </w:p>
          <w:p w14:paraId="65BB617C" w14:textId="65D7FCE7" w:rsidR="001C1458" w:rsidRPr="00CA6375" w:rsidRDefault="001C1458" w:rsidP="001C1458">
            <w:pPr>
              <w:spacing w:line="259" w:lineRule="auto"/>
              <w:rPr>
                <w:rFonts w:cstheme="minorHAnsi"/>
                <w:sz w:val="20"/>
                <w:szCs w:val="20"/>
              </w:rPr>
            </w:pPr>
            <w:r w:rsidRPr="00CA6375">
              <w:rPr>
                <w:rFonts w:cstheme="minorHAnsi"/>
                <w:sz w:val="20"/>
                <w:szCs w:val="20"/>
              </w:rPr>
              <w:t>Feeling down (D1b) = More than half of the days (02) or Nearly every day (03)</w:t>
            </w:r>
          </w:p>
          <w:p w14:paraId="5870BD39" w14:textId="30D17EDF" w:rsidR="001C1458" w:rsidRPr="00CA6375" w:rsidRDefault="001C1458" w:rsidP="001C1458">
            <w:pPr>
              <w:spacing w:line="259" w:lineRule="auto"/>
              <w:rPr>
                <w:rFonts w:cstheme="minorHAnsi"/>
                <w:sz w:val="20"/>
                <w:szCs w:val="20"/>
              </w:rPr>
            </w:pPr>
          </w:p>
          <w:p w14:paraId="6FFCF831" w14:textId="2548C4C3"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E6712B2" w14:textId="287851DB" w:rsidR="001C1458" w:rsidRPr="00CA6375" w:rsidRDefault="001C1458" w:rsidP="001C1458">
            <w:pPr>
              <w:spacing w:line="259" w:lineRule="auto"/>
              <w:rPr>
                <w:rFonts w:cstheme="minorHAnsi"/>
                <w:sz w:val="20"/>
                <w:szCs w:val="20"/>
              </w:rPr>
            </w:pPr>
            <w:r w:rsidRPr="00CA6375">
              <w:rPr>
                <w:rFonts w:cstheme="minorHAnsi"/>
                <w:sz w:val="20"/>
                <w:szCs w:val="20"/>
              </w:rPr>
              <w:t xml:space="preserve">B (number of symptoms) – </w:t>
            </w:r>
          </w:p>
          <w:p w14:paraId="79548C2A" w14:textId="60375281" w:rsidR="001C1458" w:rsidRPr="00CA6375" w:rsidRDefault="001C1458" w:rsidP="001C1458">
            <w:pPr>
              <w:spacing w:line="259" w:lineRule="auto"/>
              <w:rPr>
                <w:rFonts w:cstheme="minorHAnsi"/>
                <w:sz w:val="20"/>
                <w:szCs w:val="20"/>
              </w:rPr>
            </w:pPr>
            <w:r w:rsidRPr="00CA6375">
              <w:rPr>
                <w:rFonts w:cstheme="minorHAnsi"/>
                <w:sz w:val="20"/>
                <w:szCs w:val="20"/>
              </w:rPr>
              <w:t>Sum positive items &gt;= 5</w:t>
            </w:r>
          </w:p>
          <w:p w14:paraId="3B921627" w14:textId="465A3445"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Little interest or pleasure (D1a) = More than half of the days (02) or Nearly every day (03)</w:t>
            </w:r>
          </w:p>
          <w:p w14:paraId="6E68A969" w14:textId="6AB67CA7"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Feeling down (D1b) = More than half of the days (02) or Nearly every day (03)</w:t>
            </w:r>
          </w:p>
          <w:p w14:paraId="403819C8" w14:textId="0DE4BE4A"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Trouble sleeping (D1c) = More than half of the days (02) or Nearly every day (03)</w:t>
            </w:r>
          </w:p>
          <w:p w14:paraId="4341D237" w14:textId="393E011D"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Feeling tired (D1d) = More than half of the days (02) or Nearly every day (03)</w:t>
            </w:r>
          </w:p>
          <w:p w14:paraId="4F2A6989" w14:textId="11D2CFE8"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Poor appetite(D1e)  = More than half of the days (02) or Nearly every day (03)</w:t>
            </w:r>
          </w:p>
          <w:p w14:paraId="291F99A4" w14:textId="1C41B4E4"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Feeling guilt (D1f) = More than half of the days (02) or Nearly every day (03)</w:t>
            </w:r>
          </w:p>
          <w:p w14:paraId="3C55FF7F" w14:textId="6E07ACBC"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Trouble concentrating (D1g) = More than half of the days (02) or Nearly every day (03)</w:t>
            </w:r>
          </w:p>
          <w:p w14:paraId="4A377996" w14:textId="74986DF1"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Moving slowly (D1h) = More than half of the days (02) or Nearly every day (03)</w:t>
            </w:r>
          </w:p>
          <w:p w14:paraId="4D405026" w14:textId="3C4318BA"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Thoughts death (D1i) = Several days (01) More than half of the days (02) or Nearly every day (03)</w:t>
            </w:r>
          </w:p>
        </w:tc>
        <w:tc>
          <w:tcPr>
            <w:tcW w:w="2431" w:type="dxa"/>
            <w:gridSpan w:val="2"/>
          </w:tcPr>
          <w:p w14:paraId="374FA7C8" w14:textId="0E599A18" w:rsidR="001C1458" w:rsidRPr="00CA6375" w:rsidRDefault="001C1458" w:rsidP="001C1458">
            <w:pPr>
              <w:spacing w:line="259" w:lineRule="auto"/>
              <w:rPr>
                <w:rFonts w:cstheme="minorHAnsi"/>
                <w:sz w:val="20"/>
                <w:szCs w:val="20"/>
              </w:rPr>
            </w:pPr>
            <w:r w:rsidRPr="00CA6375">
              <w:rPr>
                <w:rFonts w:cstheme="minorHAnsi"/>
                <w:sz w:val="20"/>
                <w:szCs w:val="20"/>
              </w:rPr>
              <w:t xml:space="preserve">Criteria that approximates the </w:t>
            </w:r>
            <w:r w:rsidRPr="00CA6375">
              <w:rPr>
                <w:rFonts w:cstheme="minorHAnsi"/>
                <w:b/>
                <w:bCs/>
                <w:sz w:val="20"/>
                <w:szCs w:val="20"/>
              </w:rPr>
              <w:t xml:space="preserve">DSM criteria </w:t>
            </w:r>
            <w:r w:rsidRPr="00CA6375">
              <w:rPr>
                <w:rFonts w:cstheme="minorHAnsi"/>
                <w:sz w:val="20"/>
                <w:szCs w:val="20"/>
              </w:rPr>
              <w:t>for depression in the last two weeks (five or more items positive).</w:t>
            </w:r>
          </w:p>
          <w:p w14:paraId="05E485AB" w14:textId="77777777" w:rsidR="001C1458" w:rsidRPr="00CA6375" w:rsidRDefault="001C1458" w:rsidP="001C1458">
            <w:pPr>
              <w:spacing w:line="259" w:lineRule="auto"/>
              <w:rPr>
                <w:rFonts w:cstheme="minorHAnsi"/>
                <w:sz w:val="20"/>
                <w:szCs w:val="20"/>
              </w:rPr>
            </w:pPr>
          </w:p>
          <w:p w14:paraId="2AE894B7" w14:textId="699666EB" w:rsidR="001C1458" w:rsidRPr="00CA6375" w:rsidRDefault="001C1458" w:rsidP="001C1458">
            <w:pPr>
              <w:spacing w:line="259" w:lineRule="auto"/>
              <w:rPr>
                <w:rFonts w:cstheme="minorHAnsi"/>
                <w:b/>
                <w:bCs/>
                <w:sz w:val="20"/>
                <w:szCs w:val="20"/>
              </w:rPr>
            </w:pPr>
            <w:r w:rsidRPr="00CA6375">
              <w:rPr>
                <w:rFonts w:cstheme="minorHAnsi"/>
                <w:b/>
                <w:bCs/>
                <w:sz w:val="20"/>
                <w:szCs w:val="20"/>
              </w:rPr>
              <w:t>Not to be confused with the fully scored PHQ9 score below, which is used as a severity marker</w:t>
            </w:r>
          </w:p>
          <w:p w14:paraId="379DEEAC" w14:textId="77777777" w:rsidR="001C1458" w:rsidRPr="00CA6375" w:rsidRDefault="001C1458" w:rsidP="001C1458">
            <w:pPr>
              <w:spacing w:line="259" w:lineRule="auto"/>
              <w:rPr>
                <w:rFonts w:cstheme="minorHAnsi"/>
                <w:sz w:val="20"/>
                <w:szCs w:val="20"/>
              </w:rPr>
            </w:pPr>
          </w:p>
          <w:p w14:paraId="08388F9B" w14:textId="247A43E2" w:rsidR="001C1458" w:rsidRPr="00CA6375" w:rsidRDefault="001C1458" w:rsidP="001C1458">
            <w:pPr>
              <w:spacing w:line="259" w:lineRule="auto"/>
              <w:rPr>
                <w:rFonts w:cstheme="minorHAnsi"/>
                <w:i/>
                <w:iCs/>
                <w:sz w:val="20"/>
                <w:szCs w:val="20"/>
              </w:rPr>
            </w:pPr>
            <w:r w:rsidRPr="00CA6375">
              <w:rPr>
                <w:rFonts w:cstheme="minorHAnsi"/>
                <w:i/>
                <w:iCs/>
                <w:sz w:val="20"/>
                <w:szCs w:val="20"/>
              </w:rPr>
              <w:t>Manea L, Gilbody S, McMillan D. Optimal cut-off score for diagnosing depression with the Patient Health Questionnaire (PHQ-9): a meta-analysis. CMAJ. 2012;184(3):E191-E6</w:t>
            </w:r>
          </w:p>
          <w:p w14:paraId="7CE9E461" w14:textId="77777777" w:rsidR="001C1458" w:rsidRPr="00CA6375" w:rsidRDefault="001C1458" w:rsidP="001C1458">
            <w:pPr>
              <w:spacing w:line="259" w:lineRule="auto"/>
              <w:rPr>
                <w:rFonts w:cstheme="minorHAnsi"/>
                <w:sz w:val="20"/>
                <w:szCs w:val="20"/>
              </w:rPr>
            </w:pPr>
          </w:p>
        </w:tc>
      </w:tr>
      <w:tr w:rsidR="001C1458" w:rsidRPr="00CA6375" w14:paraId="38D9FC97" w14:textId="77777777" w:rsidTr="00CA6375">
        <w:trPr>
          <w:tblHeader/>
        </w:trPr>
        <w:tc>
          <w:tcPr>
            <w:tcW w:w="1164" w:type="dxa"/>
          </w:tcPr>
          <w:p w14:paraId="3FFD6CE9" w14:textId="77777777" w:rsidR="001C1458" w:rsidRPr="00CA6375" w:rsidRDefault="001C1458" w:rsidP="001C1458">
            <w:pPr>
              <w:spacing w:line="259" w:lineRule="auto"/>
              <w:rPr>
                <w:rFonts w:cstheme="minorHAnsi"/>
                <w:sz w:val="20"/>
                <w:szCs w:val="20"/>
              </w:rPr>
            </w:pPr>
            <w:r w:rsidRPr="00CA6375">
              <w:rPr>
                <w:rFonts w:cstheme="minorHAnsi"/>
                <w:sz w:val="20"/>
                <w:szCs w:val="20"/>
              </w:rPr>
              <w:t>Score</w:t>
            </w:r>
          </w:p>
          <w:p w14:paraId="7F864CDA" w14:textId="77777777" w:rsidR="001C1458" w:rsidRPr="00CA6375" w:rsidRDefault="001C1458" w:rsidP="001C1458">
            <w:pPr>
              <w:spacing w:line="259" w:lineRule="auto"/>
              <w:rPr>
                <w:rFonts w:cstheme="minorHAnsi"/>
                <w:sz w:val="20"/>
                <w:szCs w:val="20"/>
              </w:rPr>
            </w:pPr>
          </w:p>
          <w:p w14:paraId="64954A97" w14:textId="269A85D8"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E5B7100" w14:textId="77777777" w:rsidR="001C1458" w:rsidRPr="00CA6375" w:rsidRDefault="001C1458" w:rsidP="001C1458">
            <w:pPr>
              <w:spacing w:line="259" w:lineRule="auto"/>
              <w:rPr>
                <w:rFonts w:cstheme="minorHAnsi"/>
                <w:sz w:val="20"/>
                <w:szCs w:val="20"/>
              </w:rPr>
            </w:pPr>
            <w:r w:rsidRPr="00CA6375">
              <w:rPr>
                <w:rFonts w:cstheme="minorHAnsi"/>
                <w:sz w:val="20"/>
                <w:szCs w:val="20"/>
              </w:rPr>
              <w:t>PHQ9 full score</w:t>
            </w:r>
          </w:p>
        </w:tc>
        <w:tc>
          <w:tcPr>
            <w:tcW w:w="2333" w:type="dxa"/>
          </w:tcPr>
          <w:p w14:paraId="250AE74A" w14:textId="318D3A56" w:rsidR="001C1458" w:rsidRPr="00CA6375" w:rsidRDefault="001C1458" w:rsidP="001C1458">
            <w:pPr>
              <w:spacing w:line="259" w:lineRule="auto"/>
              <w:rPr>
                <w:rFonts w:cstheme="minorHAnsi"/>
                <w:sz w:val="20"/>
                <w:szCs w:val="20"/>
              </w:rPr>
            </w:pPr>
            <w:r w:rsidRPr="00CA6375">
              <w:rPr>
                <w:rFonts w:cstheme="minorHAnsi"/>
                <w:sz w:val="20"/>
                <w:szCs w:val="20"/>
              </w:rPr>
              <w:t>Score items from “not at all” 0 to “nearly every day” 3 and sum.</w:t>
            </w:r>
          </w:p>
        </w:tc>
        <w:tc>
          <w:tcPr>
            <w:tcW w:w="2851" w:type="dxa"/>
          </w:tcPr>
          <w:p w14:paraId="2E57D701" w14:textId="77777777" w:rsidR="001C1458" w:rsidRPr="00CA6375" w:rsidRDefault="001C1458" w:rsidP="001C1458">
            <w:pPr>
              <w:spacing w:line="259" w:lineRule="auto"/>
              <w:rPr>
                <w:rFonts w:cstheme="minorHAnsi"/>
                <w:sz w:val="20"/>
                <w:szCs w:val="20"/>
              </w:rPr>
            </w:pPr>
            <w:r w:rsidRPr="00CA6375">
              <w:rPr>
                <w:rFonts w:cstheme="minorHAnsi"/>
                <w:sz w:val="20"/>
                <w:szCs w:val="20"/>
              </w:rPr>
              <w:t>Sum scores on individual items. No adjustment needed if score 0 to 3.</w:t>
            </w:r>
          </w:p>
          <w:p w14:paraId="7AE00206" w14:textId="77777777" w:rsidR="001C1458" w:rsidRPr="00CA6375" w:rsidRDefault="001C1458" w:rsidP="001C1458">
            <w:pPr>
              <w:spacing w:line="259" w:lineRule="auto"/>
              <w:rPr>
                <w:rFonts w:cstheme="minorHAnsi"/>
                <w:sz w:val="20"/>
                <w:szCs w:val="20"/>
              </w:rPr>
            </w:pPr>
          </w:p>
          <w:p w14:paraId="7EBA9703"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D1a Little interest or pleasure </w:t>
            </w:r>
          </w:p>
          <w:p w14:paraId="57405197"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D1b Feeling down  </w:t>
            </w:r>
          </w:p>
          <w:p w14:paraId="5986DF4D"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D1c Trouble sleeping  </w:t>
            </w:r>
          </w:p>
          <w:p w14:paraId="263177D3"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D1d Feeling tired  </w:t>
            </w:r>
          </w:p>
          <w:p w14:paraId="52CE8DE0"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D1e Poor appetite  </w:t>
            </w:r>
          </w:p>
          <w:p w14:paraId="5925BB5E"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D1f Feeling guilt  </w:t>
            </w:r>
          </w:p>
          <w:p w14:paraId="1791DBB2"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D1g Trouble concentrating  </w:t>
            </w:r>
          </w:p>
          <w:p w14:paraId="51A5E746"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D1h Moving slowly </w:t>
            </w:r>
          </w:p>
          <w:p w14:paraId="64A63754"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D1i Thoughts death </w:t>
            </w:r>
          </w:p>
        </w:tc>
        <w:tc>
          <w:tcPr>
            <w:tcW w:w="2431" w:type="dxa"/>
            <w:gridSpan w:val="2"/>
          </w:tcPr>
          <w:p w14:paraId="57A5759E" w14:textId="6345E508" w:rsidR="001C1458" w:rsidRPr="00CA6375" w:rsidRDefault="001C1458" w:rsidP="001C1458">
            <w:pPr>
              <w:spacing w:line="259" w:lineRule="auto"/>
              <w:rPr>
                <w:rFonts w:cstheme="minorHAnsi"/>
                <w:sz w:val="20"/>
                <w:szCs w:val="20"/>
              </w:rPr>
            </w:pPr>
            <w:r w:rsidRPr="00CA6375">
              <w:rPr>
                <w:rFonts w:cstheme="minorHAnsi"/>
                <w:sz w:val="20"/>
                <w:szCs w:val="20"/>
              </w:rPr>
              <w:t xml:space="preserve">This fully scored PHQ9 score is used as a </w:t>
            </w:r>
            <w:r w:rsidRPr="00CA6375">
              <w:rPr>
                <w:rFonts w:cstheme="minorHAnsi"/>
                <w:b/>
                <w:bCs/>
                <w:sz w:val="20"/>
                <w:szCs w:val="20"/>
              </w:rPr>
              <w:t>severity marker.</w:t>
            </w:r>
          </w:p>
          <w:p w14:paraId="019E2204" w14:textId="77777777" w:rsidR="001C1458" w:rsidRPr="00CA6375" w:rsidRDefault="001C1458" w:rsidP="001C1458">
            <w:pPr>
              <w:spacing w:line="259" w:lineRule="auto"/>
              <w:rPr>
                <w:rFonts w:cstheme="minorHAnsi"/>
                <w:sz w:val="20"/>
                <w:szCs w:val="20"/>
              </w:rPr>
            </w:pPr>
          </w:p>
          <w:p w14:paraId="2A8BB158" w14:textId="031A031A" w:rsidR="001C1458" w:rsidRPr="00CA6375" w:rsidRDefault="001C1458" w:rsidP="001C1458">
            <w:pPr>
              <w:spacing w:line="259" w:lineRule="auto"/>
              <w:rPr>
                <w:rFonts w:cstheme="minorHAnsi"/>
                <w:sz w:val="20"/>
                <w:szCs w:val="20"/>
              </w:rPr>
            </w:pPr>
            <w:r w:rsidRPr="00CA6375">
              <w:rPr>
                <w:rFonts w:cstheme="minorHAnsi"/>
                <w:sz w:val="20"/>
                <w:szCs w:val="20"/>
              </w:rPr>
              <w:t>Not to be confused with {PHQ9 derived depression} used to approximates the DSM criteria for depression.</w:t>
            </w:r>
          </w:p>
          <w:p w14:paraId="4C1F5828" w14:textId="77777777" w:rsidR="001C1458" w:rsidRPr="00CA6375" w:rsidRDefault="001C1458" w:rsidP="001C1458">
            <w:pPr>
              <w:spacing w:line="259" w:lineRule="auto"/>
              <w:rPr>
                <w:rFonts w:cstheme="minorHAnsi"/>
                <w:sz w:val="20"/>
                <w:szCs w:val="20"/>
              </w:rPr>
            </w:pPr>
          </w:p>
          <w:p w14:paraId="6985DE0B" w14:textId="77777777" w:rsidR="001C1458" w:rsidRPr="00CA6375" w:rsidRDefault="001C1458" w:rsidP="001C1458">
            <w:pPr>
              <w:spacing w:line="259" w:lineRule="auto"/>
              <w:rPr>
                <w:rFonts w:cstheme="minorHAnsi"/>
                <w:sz w:val="20"/>
                <w:szCs w:val="20"/>
              </w:rPr>
            </w:pPr>
            <w:r w:rsidRPr="00CA6375">
              <w:rPr>
                <w:rFonts w:cstheme="minorHAnsi"/>
                <w:sz w:val="20"/>
                <w:szCs w:val="20"/>
              </w:rPr>
              <w:t>Cut-offs used are:</w:t>
            </w:r>
          </w:p>
          <w:p w14:paraId="4FA4368B" w14:textId="77777777" w:rsidR="001C1458" w:rsidRPr="00CA6375" w:rsidRDefault="001C1458" w:rsidP="001C1458">
            <w:pPr>
              <w:spacing w:line="259" w:lineRule="auto"/>
              <w:rPr>
                <w:rFonts w:cstheme="minorHAnsi"/>
                <w:sz w:val="20"/>
                <w:szCs w:val="20"/>
              </w:rPr>
            </w:pPr>
            <w:r w:rsidRPr="00CA6375">
              <w:rPr>
                <w:rFonts w:cstheme="minorHAnsi"/>
                <w:sz w:val="20"/>
                <w:szCs w:val="20"/>
              </w:rPr>
              <w:t>&lt; 5 No depression</w:t>
            </w:r>
          </w:p>
          <w:p w14:paraId="69CD5792" w14:textId="77777777" w:rsidR="001C1458" w:rsidRPr="00CA6375" w:rsidRDefault="001C1458" w:rsidP="001C1458">
            <w:pPr>
              <w:spacing w:line="259" w:lineRule="auto"/>
              <w:rPr>
                <w:rFonts w:cstheme="minorHAnsi"/>
                <w:sz w:val="20"/>
                <w:szCs w:val="20"/>
              </w:rPr>
            </w:pPr>
            <w:r w:rsidRPr="00CA6375">
              <w:rPr>
                <w:rFonts w:cstheme="minorHAnsi"/>
                <w:sz w:val="20"/>
                <w:szCs w:val="20"/>
              </w:rPr>
              <w:t>5-15 Less severe depression</w:t>
            </w:r>
          </w:p>
          <w:p w14:paraId="05A57D85" w14:textId="77777777" w:rsidR="001C1458" w:rsidRPr="00CA6375" w:rsidRDefault="001C1458" w:rsidP="001C1458">
            <w:pPr>
              <w:spacing w:line="259" w:lineRule="auto"/>
              <w:rPr>
                <w:rFonts w:cstheme="minorHAnsi"/>
                <w:sz w:val="20"/>
                <w:szCs w:val="20"/>
              </w:rPr>
            </w:pPr>
            <w:r w:rsidRPr="00CA6375">
              <w:rPr>
                <w:rFonts w:cstheme="minorHAnsi"/>
                <w:sz w:val="20"/>
                <w:szCs w:val="20"/>
              </w:rPr>
              <w:t>&gt;15 More severe depression</w:t>
            </w:r>
          </w:p>
          <w:p w14:paraId="38CD05FF" w14:textId="77777777" w:rsidR="001C1458" w:rsidRPr="00CA6375" w:rsidRDefault="001C1458" w:rsidP="001C1458">
            <w:pPr>
              <w:spacing w:line="259" w:lineRule="auto"/>
              <w:rPr>
                <w:rFonts w:cstheme="minorHAnsi"/>
                <w:sz w:val="20"/>
                <w:szCs w:val="20"/>
              </w:rPr>
            </w:pPr>
          </w:p>
          <w:p w14:paraId="42A46C42" w14:textId="28E8AD98" w:rsidR="001C1458" w:rsidRPr="00CA6375" w:rsidRDefault="001C1458" w:rsidP="001C1458">
            <w:pPr>
              <w:spacing w:line="259" w:lineRule="auto"/>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7CB2BDE7" w14:textId="77777777" w:rsidTr="00CA6375">
        <w:trPr>
          <w:tblHeader/>
        </w:trPr>
        <w:tc>
          <w:tcPr>
            <w:tcW w:w="1164" w:type="dxa"/>
          </w:tcPr>
          <w:p w14:paraId="4B545BAB" w14:textId="77777777" w:rsidR="001C1458" w:rsidRPr="00CA6375" w:rsidRDefault="001C1458" w:rsidP="001C1458">
            <w:pPr>
              <w:spacing w:line="259" w:lineRule="auto"/>
              <w:rPr>
                <w:rFonts w:cstheme="minorHAnsi"/>
                <w:sz w:val="20"/>
                <w:szCs w:val="20"/>
              </w:rPr>
            </w:pPr>
            <w:r w:rsidRPr="00CA6375">
              <w:rPr>
                <w:rFonts w:cstheme="minorHAnsi"/>
                <w:sz w:val="20"/>
                <w:szCs w:val="20"/>
              </w:rPr>
              <w:t>Case</w:t>
            </w:r>
          </w:p>
          <w:p w14:paraId="021B798F" w14:textId="77777777" w:rsidR="001C1458" w:rsidRPr="00CA6375" w:rsidRDefault="001C1458" w:rsidP="001C1458">
            <w:pPr>
              <w:spacing w:line="259" w:lineRule="auto"/>
              <w:rPr>
                <w:rFonts w:cstheme="minorHAnsi"/>
                <w:sz w:val="20"/>
                <w:szCs w:val="20"/>
              </w:rPr>
            </w:pPr>
          </w:p>
          <w:p w14:paraId="1DBBF3D1" w14:textId="6EDA04B6"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E854CED" w14:textId="77777777" w:rsidR="001C1458" w:rsidRPr="00CA6375" w:rsidRDefault="001C1458" w:rsidP="001C1458">
            <w:pPr>
              <w:spacing w:line="259" w:lineRule="auto"/>
              <w:rPr>
                <w:rFonts w:cstheme="minorHAnsi"/>
                <w:sz w:val="20"/>
                <w:szCs w:val="20"/>
              </w:rPr>
            </w:pPr>
            <w:r w:rsidRPr="00CA6375">
              <w:rPr>
                <w:rFonts w:cstheme="minorHAnsi"/>
                <w:sz w:val="20"/>
                <w:szCs w:val="20"/>
              </w:rPr>
              <w:t>Current Depression</w:t>
            </w:r>
          </w:p>
          <w:p w14:paraId="6AE4FC2F" w14:textId="77777777" w:rsidR="001C1458" w:rsidRPr="00CA6375" w:rsidRDefault="001C1458" w:rsidP="001C1458">
            <w:pPr>
              <w:spacing w:line="259" w:lineRule="auto"/>
              <w:rPr>
                <w:rFonts w:cstheme="minorHAnsi"/>
                <w:sz w:val="20"/>
                <w:szCs w:val="20"/>
              </w:rPr>
            </w:pPr>
          </w:p>
        </w:tc>
        <w:tc>
          <w:tcPr>
            <w:tcW w:w="2333" w:type="dxa"/>
          </w:tcPr>
          <w:p w14:paraId="6DAB79FA" w14:textId="7459EB34" w:rsidR="001C1458" w:rsidRPr="00CA6375" w:rsidRDefault="001C1458" w:rsidP="001C1458">
            <w:pPr>
              <w:spacing w:line="259" w:lineRule="auto"/>
              <w:rPr>
                <w:rFonts w:cstheme="minorHAnsi"/>
                <w:sz w:val="20"/>
                <w:szCs w:val="20"/>
              </w:rPr>
            </w:pPr>
            <w:r w:rsidRPr="00CA6375">
              <w:rPr>
                <w:rFonts w:cstheme="minorHAnsi"/>
                <w:sz w:val="20"/>
                <w:szCs w:val="20"/>
              </w:rPr>
              <w:t>PHQ</w:t>
            </w:r>
            <w:r w:rsidR="0005706E" w:rsidRPr="00CA6375">
              <w:rPr>
                <w:rFonts w:cstheme="minorHAnsi"/>
                <w:sz w:val="20"/>
                <w:szCs w:val="20"/>
              </w:rPr>
              <w:t>9</w:t>
            </w:r>
            <w:r w:rsidRPr="00CA6375">
              <w:rPr>
                <w:rFonts w:cstheme="minorHAnsi"/>
                <w:sz w:val="20"/>
                <w:szCs w:val="20"/>
              </w:rPr>
              <w:t xml:space="preserve"> derived depression +ve and CIDI-SF(L) +ve</w:t>
            </w:r>
          </w:p>
        </w:tc>
        <w:tc>
          <w:tcPr>
            <w:tcW w:w="2851" w:type="dxa"/>
          </w:tcPr>
          <w:p w14:paraId="66736307"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ever}</w:t>
            </w:r>
          </w:p>
          <w:p w14:paraId="73AB0371"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2B00894" w14:textId="299F0895" w:rsidR="001C1458" w:rsidRPr="00CA6375" w:rsidRDefault="001C1458" w:rsidP="001C1458">
            <w:pPr>
              <w:spacing w:line="259" w:lineRule="auto"/>
              <w:rPr>
                <w:rFonts w:cstheme="minorHAnsi"/>
                <w:sz w:val="20"/>
                <w:szCs w:val="20"/>
              </w:rPr>
            </w:pPr>
            <w:r w:rsidRPr="00CA6375">
              <w:rPr>
                <w:rFonts w:cstheme="minorHAnsi"/>
                <w:sz w:val="20"/>
                <w:szCs w:val="20"/>
              </w:rPr>
              <w:t>{PHQ9 derived depression}</w:t>
            </w:r>
          </w:p>
        </w:tc>
        <w:tc>
          <w:tcPr>
            <w:tcW w:w="2431" w:type="dxa"/>
            <w:gridSpan w:val="2"/>
          </w:tcPr>
          <w:p w14:paraId="3645D96D" w14:textId="2E95E311" w:rsidR="001C1458" w:rsidRPr="00CA6375" w:rsidRDefault="001C1458" w:rsidP="001C1458">
            <w:pPr>
              <w:spacing w:line="259" w:lineRule="auto"/>
              <w:rPr>
                <w:rFonts w:cstheme="minorHAnsi"/>
                <w:sz w:val="20"/>
                <w:szCs w:val="20"/>
              </w:rPr>
            </w:pPr>
            <w:r w:rsidRPr="00CA6375">
              <w:rPr>
                <w:rFonts w:cstheme="minorHAnsi"/>
                <w:sz w:val="20"/>
                <w:szCs w:val="20"/>
              </w:rPr>
              <w:t xml:space="preserve">Note that this is using the </w:t>
            </w:r>
            <w:r w:rsidRPr="00CA6375">
              <w:rPr>
                <w:rFonts w:cstheme="minorHAnsi"/>
                <w:b/>
                <w:bCs/>
                <w:sz w:val="20"/>
                <w:szCs w:val="20"/>
              </w:rPr>
              <w:t>PHQ9 derived depression</w:t>
            </w:r>
            <w:r w:rsidRPr="00CA6375">
              <w:rPr>
                <w:rFonts w:cstheme="minorHAnsi"/>
                <w:sz w:val="20"/>
                <w:szCs w:val="20"/>
              </w:rPr>
              <w:t>, and not the PHQ9 full score.</w:t>
            </w:r>
          </w:p>
          <w:p w14:paraId="30B30544" w14:textId="77777777" w:rsidR="001C1458" w:rsidRPr="00CA6375" w:rsidRDefault="001C1458" w:rsidP="001C1458">
            <w:pPr>
              <w:spacing w:line="259" w:lineRule="auto"/>
              <w:rPr>
                <w:rFonts w:cstheme="minorHAnsi"/>
                <w:sz w:val="20"/>
                <w:szCs w:val="20"/>
              </w:rPr>
            </w:pPr>
          </w:p>
          <w:p w14:paraId="5EDDC3F0"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Manea L, Gilbody S, McMillan D. Optimal cut-off score for diagnosing depression with the Patient Health Questionnaire (PHQ-9): a meta-analysis. CMAJ. 2012;184(3):E191-E6</w:t>
            </w:r>
          </w:p>
        </w:tc>
      </w:tr>
      <w:tr w:rsidR="001C1458" w:rsidRPr="00CA6375" w14:paraId="03326DB3" w14:textId="77777777" w:rsidTr="00CA6375">
        <w:trPr>
          <w:tblHeader/>
        </w:trPr>
        <w:tc>
          <w:tcPr>
            <w:tcW w:w="1164" w:type="dxa"/>
          </w:tcPr>
          <w:p w14:paraId="5852D77F" w14:textId="77777777" w:rsidR="001C1458" w:rsidRPr="00CA6375" w:rsidRDefault="001C1458" w:rsidP="001C1458">
            <w:pPr>
              <w:spacing w:line="259" w:lineRule="auto"/>
              <w:rPr>
                <w:rFonts w:cstheme="minorHAnsi"/>
                <w:sz w:val="20"/>
                <w:szCs w:val="20"/>
              </w:rPr>
            </w:pPr>
            <w:r w:rsidRPr="00CA6375">
              <w:rPr>
                <w:rFonts w:cstheme="minorHAnsi"/>
                <w:sz w:val="20"/>
                <w:szCs w:val="20"/>
              </w:rPr>
              <w:t>Control</w:t>
            </w:r>
          </w:p>
          <w:p w14:paraId="1CBC0B71" w14:textId="77777777" w:rsidR="001C1458" w:rsidRPr="00CA6375" w:rsidRDefault="001C1458" w:rsidP="001C1458">
            <w:pPr>
              <w:spacing w:line="259" w:lineRule="auto"/>
              <w:rPr>
                <w:rFonts w:cstheme="minorHAnsi"/>
                <w:sz w:val="20"/>
                <w:szCs w:val="20"/>
              </w:rPr>
            </w:pPr>
          </w:p>
          <w:p w14:paraId="702C4073" w14:textId="2D31BD87"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6CB16D97" w14:textId="77777777" w:rsidR="001C1458" w:rsidRPr="00CA6375" w:rsidRDefault="001C1458" w:rsidP="001C1458">
            <w:pPr>
              <w:spacing w:line="259" w:lineRule="auto"/>
              <w:rPr>
                <w:rFonts w:cstheme="minorHAnsi"/>
                <w:sz w:val="20"/>
                <w:szCs w:val="20"/>
              </w:rPr>
            </w:pPr>
            <w:r w:rsidRPr="00CA6375">
              <w:rPr>
                <w:rFonts w:cstheme="minorHAnsi"/>
                <w:sz w:val="20"/>
                <w:szCs w:val="20"/>
              </w:rPr>
              <w:t>Current Depression</w:t>
            </w:r>
          </w:p>
        </w:tc>
        <w:tc>
          <w:tcPr>
            <w:tcW w:w="2333" w:type="dxa"/>
          </w:tcPr>
          <w:p w14:paraId="6DC636C2" w14:textId="0BCFD881" w:rsidR="001C1458" w:rsidRPr="00CA6375" w:rsidRDefault="001C1458" w:rsidP="001C1458">
            <w:pPr>
              <w:spacing w:line="259" w:lineRule="auto"/>
              <w:rPr>
                <w:rFonts w:cstheme="minorHAnsi"/>
                <w:sz w:val="20"/>
                <w:szCs w:val="20"/>
              </w:rPr>
            </w:pPr>
            <w:r w:rsidRPr="00CA6375">
              <w:rPr>
                <w:rFonts w:cstheme="minorHAnsi"/>
                <w:sz w:val="20"/>
                <w:szCs w:val="20"/>
              </w:rPr>
              <w:t>Scores negative on PHQ9 algorithm and below cut-off on PHQ9 full score</w:t>
            </w:r>
          </w:p>
        </w:tc>
        <w:tc>
          <w:tcPr>
            <w:tcW w:w="2851" w:type="dxa"/>
          </w:tcPr>
          <w:p w14:paraId="682FA8E2" w14:textId="6240CE49" w:rsidR="001C1458" w:rsidRPr="00CA6375" w:rsidRDefault="001C1458" w:rsidP="001C1458">
            <w:pPr>
              <w:spacing w:line="259" w:lineRule="auto"/>
              <w:rPr>
                <w:rFonts w:cstheme="minorHAnsi"/>
                <w:sz w:val="20"/>
                <w:szCs w:val="20"/>
              </w:rPr>
            </w:pPr>
            <w:r w:rsidRPr="00CA6375">
              <w:rPr>
                <w:rFonts w:cstheme="minorHAnsi"/>
                <w:sz w:val="20"/>
                <w:szCs w:val="20"/>
              </w:rPr>
              <w:t>NOT {PHQ9 derived depression}</w:t>
            </w:r>
          </w:p>
          <w:p w14:paraId="076EE26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3F096BC" w14:textId="77777777" w:rsidR="001C1458" w:rsidRPr="00CA6375" w:rsidRDefault="001C1458" w:rsidP="001C1458">
            <w:pPr>
              <w:spacing w:line="259" w:lineRule="auto"/>
              <w:rPr>
                <w:rFonts w:cstheme="minorHAnsi"/>
                <w:sz w:val="20"/>
                <w:szCs w:val="20"/>
              </w:rPr>
            </w:pPr>
            <w:r w:rsidRPr="00CA6375">
              <w:rPr>
                <w:rFonts w:cstheme="minorHAnsi"/>
                <w:sz w:val="20"/>
                <w:szCs w:val="20"/>
              </w:rPr>
              <w:t>PHQ9 full score &lt;5</w:t>
            </w:r>
          </w:p>
        </w:tc>
        <w:tc>
          <w:tcPr>
            <w:tcW w:w="2431" w:type="dxa"/>
            <w:gridSpan w:val="2"/>
          </w:tcPr>
          <w:p w14:paraId="264CF217" w14:textId="2DAC37E3" w:rsidR="001C1458" w:rsidRPr="00CA6375" w:rsidRDefault="001C1458" w:rsidP="001C1458">
            <w:pPr>
              <w:spacing w:line="259" w:lineRule="auto"/>
              <w:rPr>
                <w:rFonts w:cstheme="minorHAnsi"/>
                <w:sz w:val="20"/>
                <w:szCs w:val="20"/>
              </w:rPr>
            </w:pPr>
            <w:r w:rsidRPr="00CA6375">
              <w:rPr>
                <w:rFonts w:cstheme="minorHAnsi"/>
                <w:sz w:val="20"/>
                <w:szCs w:val="20"/>
              </w:rPr>
              <w:t>Note that this includes people who are {depression ever} who are not currently depressed</w:t>
            </w:r>
          </w:p>
          <w:p w14:paraId="483406AB" w14:textId="77777777" w:rsidR="001C1458" w:rsidRPr="00CA6375" w:rsidRDefault="001C1458" w:rsidP="001C1458">
            <w:pPr>
              <w:spacing w:line="259" w:lineRule="auto"/>
              <w:rPr>
                <w:rFonts w:cstheme="minorHAnsi"/>
                <w:sz w:val="20"/>
                <w:szCs w:val="20"/>
              </w:rPr>
            </w:pPr>
          </w:p>
          <w:p w14:paraId="7FD373CC" w14:textId="70F027CE" w:rsidR="001C1458" w:rsidRPr="00CA6375" w:rsidRDefault="001C1458" w:rsidP="001C1458">
            <w:pPr>
              <w:spacing w:line="259" w:lineRule="auto"/>
              <w:rPr>
                <w:rFonts w:cstheme="minorHAnsi"/>
                <w:sz w:val="20"/>
                <w:szCs w:val="20"/>
              </w:rPr>
            </w:pPr>
            <w:r w:rsidRPr="00CA6375">
              <w:rPr>
                <w:rFonts w:cstheme="minorHAnsi"/>
                <w:sz w:val="20"/>
                <w:szCs w:val="20"/>
              </w:rPr>
              <w:t>Cut-offs used for full score are:</w:t>
            </w:r>
          </w:p>
          <w:p w14:paraId="6E0E6094" w14:textId="77777777" w:rsidR="001C1458" w:rsidRPr="00CA6375" w:rsidRDefault="001C1458" w:rsidP="001C1458">
            <w:pPr>
              <w:spacing w:line="259" w:lineRule="auto"/>
              <w:rPr>
                <w:rFonts w:cstheme="minorHAnsi"/>
                <w:sz w:val="20"/>
                <w:szCs w:val="20"/>
              </w:rPr>
            </w:pPr>
            <w:r w:rsidRPr="00CA6375">
              <w:rPr>
                <w:rFonts w:cstheme="minorHAnsi"/>
                <w:sz w:val="20"/>
                <w:szCs w:val="20"/>
              </w:rPr>
              <w:t>&lt; 5 No depression</w:t>
            </w:r>
          </w:p>
          <w:p w14:paraId="389BF731" w14:textId="77777777" w:rsidR="001C1458" w:rsidRPr="00CA6375" w:rsidRDefault="001C1458" w:rsidP="001C1458">
            <w:pPr>
              <w:spacing w:line="259" w:lineRule="auto"/>
              <w:rPr>
                <w:rFonts w:cstheme="minorHAnsi"/>
                <w:sz w:val="20"/>
                <w:szCs w:val="20"/>
              </w:rPr>
            </w:pPr>
            <w:r w:rsidRPr="00CA6375">
              <w:rPr>
                <w:rFonts w:cstheme="minorHAnsi"/>
                <w:sz w:val="20"/>
                <w:szCs w:val="20"/>
              </w:rPr>
              <w:t>5-15 Less severe depression</w:t>
            </w:r>
          </w:p>
          <w:p w14:paraId="5266DC28" w14:textId="77777777" w:rsidR="001C1458" w:rsidRPr="00CA6375" w:rsidRDefault="001C1458" w:rsidP="001C1458">
            <w:pPr>
              <w:spacing w:line="259" w:lineRule="auto"/>
              <w:rPr>
                <w:rFonts w:cstheme="minorHAnsi"/>
                <w:sz w:val="20"/>
                <w:szCs w:val="20"/>
              </w:rPr>
            </w:pPr>
            <w:r w:rsidRPr="00CA6375">
              <w:rPr>
                <w:rFonts w:cstheme="minorHAnsi"/>
                <w:sz w:val="20"/>
                <w:szCs w:val="20"/>
              </w:rPr>
              <w:t>&gt;15 More severe depression</w:t>
            </w:r>
          </w:p>
          <w:p w14:paraId="4F18BDB3" w14:textId="77777777" w:rsidR="001C1458" w:rsidRPr="00CA6375" w:rsidRDefault="001C1458" w:rsidP="001C1458">
            <w:pPr>
              <w:spacing w:line="259" w:lineRule="auto"/>
              <w:rPr>
                <w:rFonts w:cstheme="minorHAnsi"/>
                <w:sz w:val="20"/>
                <w:szCs w:val="20"/>
              </w:rPr>
            </w:pPr>
          </w:p>
        </w:tc>
      </w:tr>
      <w:tr w:rsidR="001C1458" w:rsidRPr="00CA6375" w14:paraId="216ACF81" w14:textId="77777777" w:rsidTr="00CA6375">
        <w:trPr>
          <w:tblHeader/>
        </w:trPr>
        <w:tc>
          <w:tcPr>
            <w:tcW w:w="1164" w:type="dxa"/>
          </w:tcPr>
          <w:p w14:paraId="7D853F69" w14:textId="77777777" w:rsidR="001C1458" w:rsidRPr="00CA6375" w:rsidRDefault="001C1458" w:rsidP="001C1458">
            <w:pPr>
              <w:spacing w:line="259" w:lineRule="auto"/>
              <w:rPr>
                <w:rFonts w:cstheme="minorHAnsi"/>
                <w:sz w:val="20"/>
                <w:szCs w:val="20"/>
              </w:rPr>
            </w:pPr>
            <w:r w:rsidRPr="00CA6375">
              <w:rPr>
                <w:rFonts w:cstheme="minorHAnsi"/>
                <w:sz w:val="20"/>
                <w:szCs w:val="20"/>
              </w:rPr>
              <w:t>Case variant</w:t>
            </w:r>
          </w:p>
          <w:p w14:paraId="232452A8" w14:textId="77777777" w:rsidR="001C1458" w:rsidRPr="00CA6375" w:rsidRDefault="001C1458" w:rsidP="001C1458">
            <w:pPr>
              <w:spacing w:line="259" w:lineRule="auto"/>
              <w:rPr>
                <w:rFonts w:cstheme="minorHAnsi"/>
                <w:sz w:val="20"/>
                <w:szCs w:val="20"/>
              </w:rPr>
            </w:pPr>
          </w:p>
          <w:p w14:paraId="40A70E32" w14:textId="07271DBF" w:rsidR="001C1458" w:rsidRPr="00CA6375" w:rsidRDefault="001C1458" w:rsidP="001C1458">
            <w:pPr>
              <w:spacing w:line="259" w:lineRule="auto"/>
              <w:rPr>
                <w:rFonts w:cstheme="minorHAnsi"/>
                <w:sz w:val="20"/>
                <w:szCs w:val="20"/>
              </w:rPr>
            </w:pPr>
            <w:r w:rsidRPr="00CA6375">
              <w:rPr>
                <w:rFonts w:cstheme="minorHAnsi"/>
                <w:sz w:val="20"/>
                <w:szCs w:val="20"/>
              </w:rPr>
              <w:t>Altered from MHQ1</w:t>
            </w:r>
          </w:p>
        </w:tc>
        <w:tc>
          <w:tcPr>
            <w:tcW w:w="1706" w:type="dxa"/>
            <w:gridSpan w:val="2"/>
          </w:tcPr>
          <w:p w14:paraId="63D86769" w14:textId="1F892A5A" w:rsidR="001C1458" w:rsidRPr="00CA6375" w:rsidRDefault="001C1458" w:rsidP="001C1458">
            <w:pPr>
              <w:spacing w:line="259" w:lineRule="auto"/>
              <w:rPr>
                <w:rFonts w:cstheme="minorHAnsi"/>
                <w:sz w:val="20"/>
                <w:szCs w:val="20"/>
              </w:rPr>
            </w:pPr>
            <w:r w:rsidRPr="00CA6375">
              <w:rPr>
                <w:rFonts w:cstheme="minorHAnsi"/>
                <w:sz w:val="20"/>
                <w:szCs w:val="20"/>
              </w:rPr>
              <w:t>Current depression or subthreshold depression</w:t>
            </w:r>
          </w:p>
        </w:tc>
        <w:tc>
          <w:tcPr>
            <w:tcW w:w="2333" w:type="dxa"/>
          </w:tcPr>
          <w:p w14:paraId="0004106C" w14:textId="1627832F" w:rsidR="001C1458" w:rsidRPr="00CA6375" w:rsidRDefault="001C1458" w:rsidP="001C1458">
            <w:pPr>
              <w:spacing w:line="259" w:lineRule="auto"/>
              <w:rPr>
                <w:rFonts w:cstheme="minorHAnsi"/>
                <w:sz w:val="20"/>
                <w:szCs w:val="20"/>
              </w:rPr>
            </w:pPr>
            <w:r w:rsidRPr="00CA6375">
              <w:rPr>
                <w:rFonts w:cstheme="minorHAnsi"/>
                <w:sz w:val="20"/>
                <w:szCs w:val="20"/>
              </w:rPr>
              <w:t>Includes those who fall between the case (PHQ9 derived depression + CIDI positive) and controls (PHQ9 full score &lt;5)</w:t>
            </w:r>
          </w:p>
        </w:tc>
        <w:tc>
          <w:tcPr>
            <w:tcW w:w="2851" w:type="dxa"/>
          </w:tcPr>
          <w:p w14:paraId="36F6BA94" w14:textId="66CFE321" w:rsidR="001C1458" w:rsidRPr="00CA6375" w:rsidRDefault="001C1458" w:rsidP="001C1458">
            <w:pPr>
              <w:spacing w:line="259" w:lineRule="auto"/>
              <w:rPr>
                <w:rFonts w:cstheme="minorHAnsi"/>
                <w:sz w:val="20"/>
                <w:szCs w:val="20"/>
              </w:rPr>
            </w:pPr>
            <w:r w:rsidRPr="00CA6375">
              <w:rPr>
                <w:rFonts w:cstheme="minorHAnsi"/>
                <w:sz w:val="20"/>
                <w:szCs w:val="20"/>
              </w:rPr>
              <w:t>{PHQ9 derived depression}</w:t>
            </w:r>
          </w:p>
          <w:p w14:paraId="32609436"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6C3E4ACC" w14:textId="15F37454" w:rsidR="001C1458" w:rsidRPr="00CA6375" w:rsidRDefault="001C1458" w:rsidP="001C1458">
            <w:pPr>
              <w:spacing w:line="259" w:lineRule="auto"/>
              <w:rPr>
                <w:rFonts w:cstheme="minorHAnsi"/>
                <w:sz w:val="20"/>
                <w:szCs w:val="20"/>
              </w:rPr>
            </w:pPr>
            <w:r w:rsidRPr="00CA6375">
              <w:rPr>
                <w:rFonts w:cstheme="minorHAnsi"/>
                <w:sz w:val="20"/>
                <w:szCs w:val="20"/>
              </w:rPr>
              <w:t>PHQ9 full score &gt;= 5</w:t>
            </w:r>
          </w:p>
        </w:tc>
        <w:tc>
          <w:tcPr>
            <w:tcW w:w="2431" w:type="dxa"/>
            <w:gridSpan w:val="2"/>
          </w:tcPr>
          <w:p w14:paraId="71679A0E" w14:textId="77777777" w:rsidR="001C1458" w:rsidRPr="00CA6375" w:rsidRDefault="001C1458" w:rsidP="001C1458">
            <w:pPr>
              <w:spacing w:line="259" w:lineRule="auto"/>
              <w:rPr>
                <w:rFonts w:cstheme="minorHAnsi"/>
                <w:sz w:val="20"/>
                <w:szCs w:val="20"/>
              </w:rPr>
            </w:pPr>
            <w:r w:rsidRPr="00CA6375">
              <w:rPr>
                <w:rFonts w:cstheme="minorHAnsi"/>
                <w:sz w:val="20"/>
                <w:szCs w:val="20"/>
              </w:rPr>
              <w:t>This will include all of those who are cases for current depression.</w:t>
            </w:r>
          </w:p>
          <w:p w14:paraId="1A036B41" w14:textId="77777777" w:rsidR="001C1458" w:rsidRPr="00CA6375" w:rsidRDefault="001C1458" w:rsidP="001C1458">
            <w:pPr>
              <w:spacing w:line="259" w:lineRule="auto"/>
              <w:rPr>
                <w:rFonts w:cstheme="minorHAnsi"/>
                <w:sz w:val="20"/>
                <w:szCs w:val="20"/>
              </w:rPr>
            </w:pPr>
          </w:p>
          <w:p w14:paraId="4B27162B" w14:textId="2D9065A9" w:rsidR="001C1458" w:rsidRPr="00CA6375" w:rsidRDefault="001C1458" w:rsidP="001C1458">
            <w:pPr>
              <w:spacing w:line="259" w:lineRule="auto"/>
              <w:rPr>
                <w:rFonts w:cstheme="minorHAnsi"/>
                <w:sz w:val="20"/>
                <w:szCs w:val="20"/>
              </w:rPr>
            </w:pPr>
            <w:r w:rsidRPr="00CA6375">
              <w:rPr>
                <w:rFonts w:cstheme="minorHAnsi"/>
                <w:sz w:val="20"/>
                <w:szCs w:val="20"/>
              </w:rPr>
              <w:t xml:space="preserve">Note that this </w:t>
            </w:r>
            <w:r w:rsidRPr="00CA6375">
              <w:rPr>
                <w:rFonts w:cstheme="minorHAnsi"/>
                <w:b/>
                <w:bCs/>
                <w:sz w:val="20"/>
                <w:szCs w:val="20"/>
              </w:rPr>
              <w:t>does not include</w:t>
            </w:r>
            <w:r w:rsidRPr="00CA6375">
              <w:rPr>
                <w:rFonts w:cstheme="minorHAnsi"/>
                <w:sz w:val="20"/>
                <w:szCs w:val="20"/>
              </w:rPr>
              <w:t xml:space="preserve"> people who were positive for lifetime depression {depression ever} but who are </w:t>
            </w:r>
            <w:r w:rsidRPr="00CA6375">
              <w:rPr>
                <w:rFonts w:cstheme="minorHAnsi"/>
                <w:b/>
                <w:bCs/>
                <w:sz w:val="20"/>
                <w:szCs w:val="20"/>
              </w:rPr>
              <w:t>not</w:t>
            </w:r>
            <w:r w:rsidRPr="00CA6375">
              <w:rPr>
                <w:rFonts w:cstheme="minorHAnsi"/>
                <w:sz w:val="20"/>
                <w:szCs w:val="20"/>
              </w:rPr>
              <w:t xml:space="preserve"> </w:t>
            </w:r>
            <w:r w:rsidRPr="00CA6375">
              <w:rPr>
                <w:rFonts w:cstheme="minorHAnsi"/>
                <w:b/>
                <w:bCs/>
                <w:sz w:val="20"/>
                <w:szCs w:val="20"/>
              </w:rPr>
              <w:t>currently depression</w:t>
            </w:r>
            <w:r w:rsidRPr="00CA6375">
              <w:rPr>
                <w:rFonts w:cstheme="minorHAnsi"/>
                <w:sz w:val="20"/>
                <w:szCs w:val="20"/>
              </w:rPr>
              <w:t xml:space="preserve"> {PHQ9 derived depression}</w:t>
            </w:r>
          </w:p>
          <w:p w14:paraId="3BA941C3" w14:textId="77777777" w:rsidR="001C1458" w:rsidRPr="00CA6375" w:rsidRDefault="001C1458" w:rsidP="001C1458">
            <w:pPr>
              <w:spacing w:line="259" w:lineRule="auto"/>
              <w:rPr>
                <w:rFonts w:cstheme="minorHAnsi"/>
                <w:sz w:val="20"/>
                <w:szCs w:val="20"/>
              </w:rPr>
            </w:pPr>
          </w:p>
          <w:p w14:paraId="2CC87630" w14:textId="4CB0F4B9" w:rsidR="001C1458" w:rsidRPr="00CA6375" w:rsidRDefault="001C1458" w:rsidP="001C1458">
            <w:pPr>
              <w:spacing w:line="259" w:lineRule="auto"/>
              <w:rPr>
                <w:rFonts w:cstheme="minorHAnsi"/>
                <w:sz w:val="20"/>
                <w:szCs w:val="20"/>
              </w:rPr>
            </w:pPr>
            <w:r w:rsidRPr="00CA6375">
              <w:rPr>
                <w:rFonts w:cstheme="minorHAnsi"/>
                <w:sz w:val="20"/>
                <w:szCs w:val="20"/>
              </w:rPr>
              <w:t>This category plus controls for current depression will contain all of those who answered validly</w:t>
            </w:r>
          </w:p>
        </w:tc>
      </w:tr>
      <w:tr w:rsidR="001C1458" w:rsidRPr="00CA6375" w14:paraId="61E5B9F3" w14:textId="77777777" w:rsidTr="00CA6375">
        <w:trPr>
          <w:tblHeader/>
        </w:trPr>
        <w:tc>
          <w:tcPr>
            <w:tcW w:w="1164" w:type="dxa"/>
          </w:tcPr>
          <w:p w14:paraId="63F57AC0" w14:textId="77777777" w:rsidR="001C1458" w:rsidRPr="00CA6375" w:rsidRDefault="001C1458" w:rsidP="001C1458">
            <w:pPr>
              <w:spacing w:line="259" w:lineRule="auto"/>
              <w:rPr>
                <w:rFonts w:cstheme="minorHAnsi"/>
                <w:sz w:val="20"/>
                <w:szCs w:val="20"/>
              </w:rPr>
            </w:pPr>
            <w:r w:rsidRPr="00CA6375">
              <w:rPr>
                <w:rFonts w:cstheme="minorHAnsi"/>
                <w:sz w:val="20"/>
                <w:szCs w:val="20"/>
              </w:rPr>
              <w:t>Case variant</w:t>
            </w:r>
          </w:p>
          <w:p w14:paraId="66236313" w14:textId="77777777" w:rsidR="001C1458" w:rsidRPr="00CA6375" w:rsidRDefault="001C1458" w:rsidP="001C1458">
            <w:pPr>
              <w:spacing w:line="259" w:lineRule="auto"/>
              <w:rPr>
                <w:rFonts w:cstheme="minorHAnsi"/>
                <w:sz w:val="20"/>
                <w:szCs w:val="20"/>
              </w:rPr>
            </w:pPr>
          </w:p>
          <w:p w14:paraId="19A746F5" w14:textId="1C61C2BE"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159D63B" w14:textId="29FB47DA" w:rsidR="001C1458" w:rsidRPr="00CA6375" w:rsidRDefault="001C1458" w:rsidP="001C1458">
            <w:pPr>
              <w:spacing w:line="259" w:lineRule="auto"/>
              <w:rPr>
                <w:rFonts w:cstheme="minorHAnsi"/>
                <w:sz w:val="20"/>
                <w:szCs w:val="20"/>
              </w:rPr>
            </w:pPr>
            <w:r w:rsidRPr="00CA6375">
              <w:rPr>
                <w:rFonts w:cstheme="minorHAnsi"/>
                <w:sz w:val="20"/>
                <w:szCs w:val="20"/>
              </w:rPr>
              <w:t>Current more severe depression</w:t>
            </w:r>
          </w:p>
        </w:tc>
        <w:tc>
          <w:tcPr>
            <w:tcW w:w="2333" w:type="dxa"/>
          </w:tcPr>
          <w:p w14:paraId="2E7C7C3D" w14:textId="77777777" w:rsidR="001C1458" w:rsidRPr="00CA6375" w:rsidRDefault="001C1458" w:rsidP="001C1458">
            <w:pPr>
              <w:spacing w:line="259" w:lineRule="auto"/>
              <w:rPr>
                <w:rFonts w:cstheme="minorHAnsi"/>
                <w:sz w:val="20"/>
                <w:szCs w:val="20"/>
              </w:rPr>
            </w:pPr>
            <w:r w:rsidRPr="00CA6375">
              <w:rPr>
                <w:rFonts w:cstheme="minorHAnsi"/>
                <w:sz w:val="20"/>
                <w:szCs w:val="20"/>
              </w:rPr>
              <w:t>As current depression (above) with PHQ9 full score &gt; 15</w:t>
            </w:r>
          </w:p>
          <w:p w14:paraId="78B6EBBA" w14:textId="77777777" w:rsidR="001C1458" w:rsidRPr="00CA6375" w:rsidRDefault="001C1458" w:rsidP="001C1458">
            <w:pPr>
              <w:spacing w:line="259" w:lineRule="auto"/>
              <w:rPr>
                <w:rFonts w:cstheme="minorHAnsi"/>
                <w:sz w:val="20"/>
                <w:szCs w:val="20"/>
              </w:rPr>
            </w:pPr>
          </w:p>
        </w:tc>
        <w:tc>
          <w:tcPr>
            <w:tcW w:w="2851" w:type="dxa"/>
          </w:tcPr>
          <w:p w14:paraId="1C7E27EC"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current}</w:t>
            </w:r>
          </w:p>
          <w:p w14:paraId="2ECE4B32"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3B279B6D" w14:textId="77777777" w:rsidR="001C1458" w:rsidRPr="00CA6375" w:rsidRDefault="001C1458" w:rsidP="001C1458">
            <w:pPr>
              <w:spacing w:line="259" w:lineRule="auto"/>
              <w:rPr>
                <w:rFonts w:cstheme="minorHAnsi"/>
                <w:sz w:val="20"/>
                <w:szCs w:val="20"/>
              </w:rPr>
            </w:pPr>
            <w:r w:rsidRPr="00CA6375">
              <w:rPr>
                <w:rFonts w:cstheme="minorHAnsi"/>
                <w:sz w:val="20"/>
                <w:szCs w:val="20"/>
              </w:rPr>
              <w:t>PHQ9 full score &gt;15</w:t>
            </w:r>
          </w:p>
        </w:tc>
        <w:tc>
          <w:tcPr>
            <w:tcW w:w="2431" w:type="dxa"/>
            <w:gridSpan w:val="2"/>
          </w:tcPr>
          <w:p w14:paraId="4D4FA35B" w14:textId="4F5A0C99" w:rsidR="001C1458" w:rsidRPr="00CA6375" w:rsidRDefault="001C1458" w:rsidP="001C1458">
            <w:pPr>
              <w:spacing w:line="259" w:lineRule="auto"/>
              <w:rPr>
                <w:rFonts w:cstheme="minorHAnsi"/>
                <w:sz w:val="20"/>
                <w:szCs w:val="20"/>
              </w:rPr>
            </w:pPr>
            <w:r w:rsidRPr="00CA6375">
              <w:rPr>
                <w:rFonts w:cstheme="minorHAnsi"/>
                <w:sz w:val="20"/>
                <w:szCs w:val="20"/>
              </w:rPr>
              <w:t>Note previously called “current severe depression”</w:t>
            </w:r>
          </w:p>
          <w:p w14:paraId="7F89FF69" w14:textId="77777777" w:rsidR="001C1458" w:rsidRPr="00CA6375" w:rsidRDefault="001C1458" w:rsidP="001C1458">
            <w:pPr>
              <w:spacing w:line="259" w:lineRule="auto"/>
              <w:rPr>
                <w:rFonts w:cstheme="minorHAnsi"/>
                <w:sz w:val="20"/>
                <w:szCs w:val="20"/>
              </w:rPr>
            </w:pPr>
          </w:p>
          <w:p w14:paraId="79826B67" w14:textId="55023367" w:rsidR="001C1458" w:rsidRPr="00CA6375" w:rsidRDefault="001C1458" w:rsidP="001C1458">
            <w:pPr>
              <w:spacing w:line="259" w:lineRule="auto"/>
              <w:rPr>
                <w:rFonts w:cstheme="minorHAnsi"/>
                <w:sz w:val="20"/>
                <w:szCs w:val="20"/>
              </w:rPr>
            </w:pPr>
            <w:r w:rsidRPr="00CA6375">
              <w:rPr>
                <w:rFonts w:cstheme="minorHAnsi"/>
                <w:sz w:val="20"/>
                <w:szCs w:val="20"/>
              </w:rPr>
              <w:t xml:space="preserve">Cut-offs used for </w:t>
            </w:r>
            <w:r w:rsidR="003F0953" w:rsidRPr="00CA6375">
              <w:rPr>
                <w:rFonts w:cstheme="minorHAnsi"/>
                <w:sz w:val="20"/>
                <w:szCs w:val="20"/>
              </w:rPr>
              <w:t xml:space="preserve">PHQ9 </w:t>
            </w:r>
            <w:r w:rsidRPr="00CA6375">
              <w:rPr>
                <w:rFonts w:cstheme="minorHAnsi"/>
                <w:sz w:val="20"/>
                <w:szCs w:val="20"/>
              </w:rPr>
              <w:t>full score are:</w:t>
            </w:r>
          </w:p>
          <w:p w14:paraId="1B5F4136" w14:textId="77777777" w:rsidR="001C1458" w:rsidRPr="00CA6375" w:rsidRDefault="001C1458" w:rsidP="001C1458">
            <w:pPr>
              <w:spacing w:line="259" w:lineRule="auto"/>
              <w:rPr>
                <w:rFonts w:cstheme="minorHAnsi"/>
                <w:sz w:val="20"/>
                <w:szCs w:val="20"/>
              </w:rPr>
            </w:pPr>
            <w:r w:rsidRPr="00CA6375">
              <w:rPr>
                <w:rFonts w:cstheme="minorHAnsi"/>
                <w:sz w:val="20"/>
                <w:szCs w:val="20"/>
              </w:rPr>
              <w:t>&lt; 5 No depression</w:t>
            </w:r>
          </w:p>
          <w:p w14:paraId="30557296" w14:textId="77777777" w:rsidR="001C1458" w:rsidRPr="00CA6375" w:rsidRDefault="001C1458" w:rsidP="001C1458">
            <w:pPr>
              <w:spacing w:line="259" w:lineRule="auto"/>
              <w:rPr>
                <w:rFonts w:cstheme="minorHAnsi"/>
                <w:sz w:val="20"/>
                <w:szCs w:val="20"/>
              </w:rPr>
            </w:pPr>
            <w:r w:rsidRPr="00CA6375">
              <w:rPr>
                <w:rFonts w:cstheme="minorHAnsi"/>
                <w:sz w:val="20"/>
                <w:szCs w:val="20"/>
              </w:rPr>
              <w:t>5-15 Less severe depression</w:t>
            </w:r>
          </w:p>
          <w:p w14:paraId="5919A049" w14:textId="77777777" w:rsidR="001C1458" w:rsidRPr="00CA6375" w:rsidRDefault="001C1458" w:rsidP="001C1458">
            <w:pPr>
              <w:spacing w:line="259" w:lineRule="auto"/>
              <w:rPr>
                <w:rFonts w:cstheme="minorHAnsi"/>
                <w:sz w:val="20"/>
                <w:szCs w:val="20"/>
              </w:rPr>
            </w:pPr>
            <w:r w:rsidRPr="00CA6375">
              <w:rPr>
                <w:rFonts w:cstheme="minorHAnsi"/>
                <w:sz w:val="20"/>
                <w:szCs w:val="20"/>
              </w:rPr>
              <w:t>&gt;15 More severe depression</w:t>
            </w:r>
          </w:p>
          <w:p w14:paraId="4726E869" w14:textId="77777777" w:rsidR="001C1458" w:rsidRPr="00CA6375" w:rsidRDefault="001C1458" w:rsidP="001C1458">
            <w:pPr>
              <w:spacing w:line="259" w:lineRule="auto"/>
              <w:rPr>
                <w:rFonts w:cstheme="minorHAnsi"/>
                <w:sz w:val="20"/>
                <w:szCs w:val="20"/>
              </w:rPr>
            </w:pPr>
          </w:p>
          <w:p w14:paraId="3AAEE075"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61B79EB5" w14:textId="77777777" w:rsidTr="00CA6375">
        <w:trPr>
          <w:tblHeader/>
        </w:trPr>
        <w:tc>
          <w:tcPr>
            <w:tcW w:w="1164" w:type="dxa"/>
          </w:tcPr>
          <w:p w14:paraId="416CDBDE" w14:textId="26D8C7FC" w:rsidR="001C1458" w:rsidRPr="00CA6375" w:rsidRDefault="001C1458" w:rsidP="001C1458">
            <w:pPr>
              <w:rPr>
                <w:rFonts w:cstheme="minorHAnsi"/>
                <w:sz w:val="20"/>
                <w:szCs w:val="20"/>
              </w:rPr>
            </w:pPr>
            <w:r w:rsidRPr="00CA6375">
              <w:rPr>
                <w:rFonts w:cstheme="minorHAnsi"/>
                <w:sz w:val="20"/>
                <w:szCs w:val="20"/>
              </w:rPr>
              <w:t>Case variant</w:t>
            </w:r>
          </w:p>
        </w:tc>
        <w:tc>
          <w:tcPr>
            <w:tcW w:w="1706" w:type="dxa"/>
            <w:gridSpan w:val="2"/>
          </w:tcPr>
          <w:p w14:paraId="083BB5CF" w14:textId="25253481" w:rsidR="001C1458" w:rsidRPr="00CA6375" w:rsidRDefault="001C1458" w:rsidP="001C1458">
            <w:pPr>
              <w:rPr>
                <w:rFonts w:cstheme="minorHAnsi"/>
                <w:sz w:val="20"/>
                <w:szCs w:val="20"/>
              </w:rPr>
            </w:pPr>
            <w:r w:rsidRPr="00CA6375">
              <w:rPr>
                <w:rFonts w:cstheme="minorHAnsi"/>
                <w:sz w:val="20"/>
                <w:szCs w:val="20"/>
              </w:rPr>
              <w:t>Medication helped</w:t>
            </w:r>
          </w:p>
        </w:tc>
        <w:tc>
          <w:tcPr>
            <w:tcW w:w="2333" w:type="dxa"/>
          </w:tcPr>
          <w:p w14:paraId="75BA77B9" w14:textId="241273F8" w:rsidR="001C1458" w:rsidRPr="00CA6375" w:rsidRDefault="001C1458" w:rsidP="001C1458">
            <w:pPr>
              <w:rPr>
                <w:rFonts w:cstheme="minorHAnsi"/>
                <w:sz w:val="20"/>
                <w:szCs w:val="20"/>
              </w:rPr>
            </w:pPr>
            <w:r w:rsidRPr="00CA6375">
              <w:rPr>
                <w:rFonts w:cstheme="minorHAnsi"/>
                <w:sz w:val="20"/>
                <w:szCs w:val="20"/>
              </w:rPr>
              <w:t>Any of the drugs the participant reported taking helped symptoms of depression (at least a little).</w:t>
            </w:r>
          </w:p>
        </w:tc>
        <w:tc>
          <w:tcPr>
            <w:tcW w:w="2851" w:type="dxa"/>
          </w:tcPr>
          <w:p w14:paraId="5615DEA8" w14:textId="77777777" w:rsidR="001C1458" w:rsidRPr="00CA6375" w:rsidRDefault="001C1458" w:rsidP="001C1458">
            <w:pPr>
              <w:rPr>
                <w:rFonts w:cstheme="minorHAnsi"/>
                <w:sz w:val="20"/>
                <w:szCs w:val="20"/>
              </w:rPr>
            </w:pPr>
            <w:r w:rsidRPr="00CA6375">
              <w:rPr>
                <w:rFonts w:cstheme="minorHAnsi"/>
                <w:sz w:val="20"/>
                <w:szCs w:val="20"/>
              </w:rPr>
              <w:t>Case {depression ever}</w:t>
            </w:r>
          </w:p>
          <w:p w14:paraId="15813FEE" w14:textId="77777777" w:rsidR="001C1458" w:rsidRPr="00CA6375" w:rsidRDefault="001C1458" w:rsidP="001C1458">
            <w:pPr>
              <w:rPr>
                <w:rFonts w:cstheme="minorHAnsi"/>
                <w:sz w:val="20"/>
                <w:szCs w:val="20"/>
              </w:rPr>
            </w:pPr>
          </w:p>
          <w:p w14:paraId="009B90D2" w14:textId="77777777" w:rsidR="001C1458" w:rsidRPr="00CA6375" w:rsidRDefault="001C1458" w:rsidP="001C1458">
            <w:pPr>
              <w:rPr>
                <w:rFonts w:cstheme="minorHAnsi"/>
                <w:sz w:val="20"/>
                <w:szCs w:val="20"/>
              </w:rPr>
            </w:pPr>
            <w:r w:rsidRPr="00CA6375">
              <w:rPr>
                <w:rFonts w:cstheme="minorHAnsi"/>
                <w:sz w:val="20"/>
                <w:szCs w:val="20"/>
              </w:rPr>
              <w:t>AND</w:t>
            </w:r>
          </w:p>
          <w:p w14:paraId="571D3988" w14:textId="77777777" w:rsidR="001C1458" w:rsidRPr="00CA6375" w:rsidRDefault="001C1458" w:rsidP="001C1458">
            <w:pPr>
              <w:rPr>
                <w:rFonts w:cstheme="minorHAnsi"/>
                <w:sz w:val="20"/>
                <w:szCs w:val="20"/>
              </w:rPr>
            </w:pPr>
            <w:r w:rsidRPr="00CA6375">
              <w:rPr>
                <w:rFonts w:cstheme="minorHAnsi"/>
                <w:sz w:val="20"/>
                <w:szCs w:val="20"/>
              </w:rPr>
              <w:t>Have you ever tried (D27) = Medication prescribed to you (01)</w:t>
            </w:r>
          </w:p>
          <w:p w14:paraId="680DAEBC" w14:textId="77777777" w:rsidR="001C1458" w:rsidRPr="00CA6375" w:rsidRDefault="001C1458" w:rsidP="001C1458">
            <w:pPr>
              <w:rPr>
                <w:rFonts w:cstheme="minorHAnsi"/>
                <w:sz w:val="20"/>
                <w:szCs w:val="20"/>
              </w:rPr>
            </w:pPr>
          </w:p>
          <w:p w14:paraId="5F42ED60" w14:textId="77777777" w:rsidR="001C1458" w:rsidRPr="00CA6375" w:rsidRDefault="001C1458" w:rsidP="001C1458">
            <w:pPr>
              <w:rPr>
                <w:rFonts w:cstheme="minorHAnsi"/>
                <w:sz w:val="20"/>
                <w:szCs w:val="20"/>
              </w:rPr>
            </w:pPr>
            <w:r w:rsidRPr="00CA6375">
              <w:rPr>
                <w:rFonts w:cstheme="minorHAnsi"/>
                <w:sz w:val="20"/>
                <w:szCs w:val="20"/>
              </w:rPr>
              <w:t>AND</w:t>
            </w:r>
          </w:p>
          <w:p w14:paraId="04F01DF6" w14:textId="77777777" w:rsidR="001C1458" w:rsidRPr="00CA6375" w:rsidRDefault="001C1458" w:rsidP="001C1458">
            <w:pPr>
              <w:rPr>
                <w:rFonts w:cstheme="minorHAnsi"/>
                <w:sz w:val="20"/>
                <w:szCs w:val="20"/>
              </w:rPr>
            </w:pPr>
            <w:r w:rsidRPr="00CA6375">
              <w:rPr>
                <w:rFonts w:cstheme="minorHAnsi"/>
                <w:sz w:val="20"/>
                <w:szCs w:val="20"/>
              </w:rPr>
              <w:t>Have you ever tried these (D28) = at least one of:</w:t>
            </w:r>
          </w:p>
          <w:p w14:paraId="28CEC8BE" w14:textId="7851D1AA"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Citalopram (01)</w:t>
            </w:r>
          </w:p>
          <w:p w14:paraId="2394BBF6" w14:textId="568B9D49"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Fluoxetine (02)</w:t>
            </w:r>
          </w:p>
          <w:p w14:paraId="0412A7FC" w14:textId="2B154ABF"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Sertraline (03)</w:t>
            </w:r>
          </w:p>
          <w:p w14:paraId="5AC31189" w14:textId="4F5B4B15"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Paroxetine (04)</w:t>
            </w:r>
          </w:p>
          <w:p w14:paraId="0884AE4F" w14:textId="0B03B8CA"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Amitriptyline (05)</w:t>
            </w:r>
          </w:p>
          <w:p w14:paraId="651FB1A3" w14:textId="23C596C7"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Dosulepin (06)</w:t>
            </w:r>
          </w:p>
          <w:p w14:paraId="38FE8B4A" w14:textId="77777777"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Other antidepressant (07)</w:t>
            </w:r>
          </w:p>
          <w:p w14:paraId="60BE6BD8" w14:textId="77777777" w:rsidR="001C1458" w:rsidRPr="00CA6375" w:rsidRDefault="001C1458" w:rsidP="001C1458">
            <w:pPr>
              <w:rPr>
                <w:rFonts w:cstheme="minorHAnsi"/>
                <w:sz w:val="20"/>
                <w:szCs w:val="20"/>
              </w:rPr>
            </w:pPr>
          </w:p>
          <w:p w14:paraId="0DE230A2" w14:textId="77777777" w:rsidR="001C1458" w:rsidRPr="00CA6375" w:rsidRDefault="001C1458" w:rsidP="001C1458">
            <w:pPr>
              <w:rPr>
                <w:rFonts w:cstheme="minorHAnsi"/>
                <w:sz w:val="20"/>
                <w:szCs w:val="20"/>
              </w:rPr>
            </w:pPr>
            <w:r w:rsidRPr="00CA6375">
              <w:rPr>
                <w:rFonts w:cstheme="minorHAnsi"/>
                <w:sz w:val="20"/>
                <w:szCs w:val="20"/>
              </w:rPr>
              <w:t>AND</w:t>
            </w:r>
          </w:p>
          <w:p w14:paraId="5160AA11" w14:textId="28159A3D" w:rsidR="001C1458" w:rsidRPr="00CA6375" w:rsidRDefault="001C1458" w:rsidP="001C1458">
            <w:pPr>
              <w:rPr>
                <w:rFonts w:cstheme="minorHAnsi"/>
                <w:sz w:val="20"/>
                <w:szCs w:val="20"/>
              </w:rPr>
            </w:pPr>
            <w:r w:rsidRPr="00CA6375">
              <w:rPr>
                <w:rFonts w:cstheme="minorHAnsi"/>
                <w:sz w:val="20"/>
                <w:szCs w:val="20"/>
              </w:rPr>
              <w:t>For any of D28a to D28g</w:t>
            </w:r>
          </w:p>
          <w:p w14:paraId="0D8FF6E3" w14:textId="391C71C6" w:rsidR="001C1458" w:rsidRPr="00CA6375" w:rsidRDefault="001C1458" w:rsidP="001C1458">
            <w:pPr>
              <w:rPr>
                <w:rFonts w:cstheme="minorHAnsi"/>
                <w:sz w:val="20"/>
                <w:szCs w:val="20"/>
              </w:rPr>
            </w:pPr>
            <w:r w:rsidRPr="00CA6375">
              <w:rPr>
                <w:rFonts w:cstheme="minorHAnsi"/>
                <w:sz w:val="20"/>
                <w:szCs w:val="20"/>
              </w:rPr>
              <w:t>Has (selected medication) helped you to feel better (D28a-g) = “Yes, at least a little”</w:t>
            </w:r>
          </w:p>
        </w:tc>
        <w:tc>
          <w:tcPr>
            <w:tcW w:w="2431" w:type="dxa"/>
            <w:gridSpan w:val="2"/>
          </w:tcPr>
          <w:p w14:paraId="161691D3" w14:textId="22933CD9" w:rsidR="001C1458" w:rsidRPr="00CA6375" w:rsidRDefault="001C1458" w:rsidP="001C1458">
            <w:pPr>
              <w:rPr>
                <w:rFonts w:cstheme="minorHAnsi"/>
                <w:sz w:val="20"/>
                <w:szCs w:val="20"/>
              </w:rPr>
            </w:pPr>
            <w:r w:rsidRPr="00CA6375">
              <w:rPr>
                <w:rFonts w:cstheme="minorHAnsi"/>
                <w:sz w:val="20"/>
                <w:szCs w:val="20"/>
              </w:rPr>
              <w:t>The inverse (medication not being helpful) would require at least one of D28 medications endorsed, and all of D28a-g that are answered to be No or Don’t know.</w:t>
            </w:r>
          </w:p>
          <w:p w14:paraId="3DD489E5" w14:textId="77777777" w:rsidR="001C1458" w:rsidRPr="00CA6375" w:rsidRDefault="001C1458" w:rsidP="001C1458">
            <w:pPr>
              <w:rPr>
                <w:rFonts w:cstheme="minorHAnsi"/>
                <w:sz w:val="20"/>
                <w:szCs w:val="20"/>
              </w:rPr>
            </w:pPr>
          </w:p>
          <w:p w14:paraId="66FF0D8C" w14:textId="427ED0A1" w:rsidR="001C1458" w:rsidRPr="00CA6375" w:rsidRDefault="001C1458" w:rsidP="001C1458">
            <w:pPr>
              <w:rPr>
                <w:rFonts w:cstheme="minorHAnsi"/>
                <w:sz w:val="20"/>
                <w:szCs w:val="20"/>
              </w:rPr>
            </w:pPr>
            <w:r w:rsidRPr="00CA6375">
              <w:rPr>
                <w:rFonts w:cstheme="minorHAnsi"/>
                <w:sz w:val="20"/>
                <w:szCs w:val="20"/>
              </w:rPr>
              <w:t>Antidepressants were prioritised as either recommended first-line agents for depression in the UK or the most common prescribed (for anything) in the UK Biobank</w:t>
            </w:r>
          </w:p>
        </w:tc>
      </w:tr>
      <w:tr w:rsidR="001C1458" w:rsidRPr="00CA6375" w14:paraId="3EFF8526" w14:textId="77777777" w:rsidTr="00CA6375">
        <w:trPr>
          <w:tblHeader/>
        </w:trPr>
        <w:tc>
          <w:tcPr>
            <w:tcW w:w="1164" w:type="dxa"/>
          </w:tcPr>
          <w:p w14:paraId="3F46B1DD" w14:textId="1099E4D2" w:rsidR="001C1458" w:rsidRPr="00CA6375" w:rsidRDefault="001C1458" w:rsidP="001C1458">
            <w:pPr>
              <w:rPr>
                <w:rFonts w:cstheme="minorHAnsi"/>
                <w:sz w:val="20"/>
                <w:szCs w:val="20"/>
              </w:rPr>
            </w:pPr>
            <w:r w:rsidRPr="00CA6375">
              <w:rPr>
                <w:rFonts w:cstheme="minorHAnsi"/>
                <w:sz w:val="20"/>
                <w:szCs w:val="20"/>
              </w:rPr>
              <w:t>Case variant</w:t>
            </w:r>
          </w:p>
        </w:tc>
        <w:tc>
          <w:tcPr>
            <w:tcW w:w="1706" w:type="dxa"/>
            <w:gridSpan w:val="2"/>
          </w:tcPr>
          <w:p w14:paraId="16223F82" w14:textId="4F6582CD" w:rsidR="001C1458" w:rsidRPr="00CA6375" w:rsidRDefault="001C1458" w:rsidP="001C1458">
            <w:pPr>
              <w:rPr>
                <w:rFonts w:cstheme="minorHAnsi"/>
                <w:sz w:val="20"/>
                <w:szCs w:val="20"/>
              </w:rPr>
            </w:pPr>
            <w:r w:rsidRPr="00CA6375">
              <w:rPr>
                <w:rFonts w:cstheme="minorHAnsi"/>
                <w:sz w:val="20"/>
                <w:szCs w:val="20"/>
              </w:rPr>
              <w:t>Non-medication therapy helped</w:t>
            </w:r>
          </w:p>
        </w:tc>
        <w:tc>
          <w:tcPr>
            <w:tcW w:w="2333" w:type="dxa"/>
          </w:tcPr>
          <w:p w14:paraId="3AEB17FF" w14:textId="4AC89373" w:rsidR="001C1458" w:rsidRPr="00CA6375" w:rsidRDefault="001C1458" w:rsidP="001C1458">
            <w:pPr>
              <w:rPr>
                <w:rFonts w:cstheme="minorHAnsi"/>
                <w:sz w:val="20"/>
                <w:szCs w:val="20"/>
              </w:rPr>
            </w:pPr>
            <w:r w:rsidRPr="00CA6375">
              <w:rPr>
                <w:rFonts w:cstheme="minorHAnsi"/>
                <w:sz w:val="20"/>
                <w:szCs w:val="20"/>
              </w:rPr>
              <w:t>Any of the talking therapies or other therapeutic activities that participant reported participating in helped symptoms of depression (at least a little).</w:t>
            </w:r>
          </w:p>
        </w:tc>
        <w:tc>
          <w:tcPr>
            <w:tcW w:w="2851" w:type="dxa"/>
          </w:tcPr>
          <w:p w14:paraId="6577075B" w14:textId="77777777" w:rsidR="001C1458" w:rsidRPr="00CA6375" w:rsidRDefault="001C1458" w:rsidP="001C1458">
            <w:pPr>
              <w:rPr>
                <w:rFonts w:cstheme="minorHAnsi"/>
                <w:sz w:val="20"/>
                <w:szCs w:val="20"/>
              </w:rPr>
            </w:pPr>
            <w:r w:rsidRPr="00CA6375">
              <w:rPr>
                <w:rFonts w:cstheme="minorHAnsi"/>
                <w:sz w:val="20"/>
                <w:szCs w:val="20"/>
              </w:rPr>
              <w:t>Case {depression ever}</w:t>
            </w:r>
          </w:p>
          <w:p w14:paraId="2262129D" w14:textId="77777777" w:rsidR="001C1458" w:rsidRPr="00CA6375" w:rsidRDefault="001C1458" w:rsidP="001C1458">
            <w:pPr>
              <w:rPr>
                <w:rFonts w:cstheme="minorHAnsi"/>
                <w:sz w:val="20"/>
                <w:szCs w:val="20"/>
              </w:rPr>
            </w:pPr>
          </w:p>
          <w:p w14:paraId="2770E1BC" w14:textId="77777777" w:rsidR="001C1458" w:rsidRPr="00CA6375" w:rsidRDefault="001C1458" w:rsidP="001C1458">
            <w:pPr>
              <w:rPr>
                <w:rFonts w:cstheme="minorHAnsi"/>
                <w:sz w:val="20"/>
                <w:szCs w:val="20"/>
              </w:rPr>
            </w:pPr>
            <w:r w:rsidRPr="00CA6375">
              <w:rPr>
                <w:rFonts w:cstheme="minorHAnsi"/>
                <w:sz w:val="20"/>
                <w:szCs w:val="20"/>
              </w:rPr>
              <w:t>AND</w:t>
            </w:r>
          </w:p>
          <w:p w14:paraId="1391E3B0" w14:textId="25D62F7E" w:rsidR="001C1458" w:rsidRPr="00CA6375" w:rsidRDefault="001C1458" w:rsidP="001C1458">
            <w:pPr>
              <w:rPr>
                <w:rFonts w:cstheme="minorHAnsi"/>
                <w:sz w:val="20"/>
                <w:szCs w:val="20"/>
              </w:rPr>
            </w:pPr>
            <w:r w:rsidRPr="00CA6375">
              <w:rPr>
                <w:rFonts w:cstheme="minorHAnsi"/>
                <w:sz w:val="20"/>
                <w:szCs w:val="20"/>
              </w:rPr>
              <w:t>Which therapies or therapeutic activities have you tried (D29) = “Talking therapies, such as psychotherapy, counselling, group therapy or CBT” (01) OR “Other therapeutic activities such as mindfulness, yoga or art classes” (02)</w:t>
            </w:r>
          </w:p>
          <w:p w14:paraId="0EE9F5A3" w14:textId="77777777" w:rsidR="001C1458" w:rsidRPr="00CA6375" w:rsidRDefault="001C1458" w:rsidP="001C1458">
            <w:pPr>
              <w:rPr>
                <w:rFonts w:cstheme="minorHAnsi"/>
                <w:sz w:val="20"/>
                <w:szCs w:val="20"/>
              </w:rPr>
            </w:pPr>
          </w:p>
          <w:p w14:paraId="5ED8999F" w14:textId="77777777" w:rsidR="001C1458" w:rsidRPr="00CA6375" w:rsidRDefault="001C1458" w:rsidP="001C1458">
            <w:pPr>
              <w:rPr>
                <w:rFonts w:cstheme="minorHAnsi"/>
                <w:sz w:val="20"/>
                <w:szCs w:val="20"/>
              </w:rPr>
            </w:pPr>
            <w:r w:rsidRPr="00CA6375">
              <w:rPr>
                <w:rFonts w:cstheme="minorHAnsi"/>
                <w:sz w:val="20"/>
                <w:szCs w:val="20"/>
              </w:rPr>
              <w:t>AND</w:t>
            </w:r>
          </w:p>
          <w:p w14:paraId="68046D32" w14:textId="31530840" w:rsidR="001C1458" w:rsidRPr="00CA6375" w:rsidRDefault="001C1458" w:rsidP="001C1458">
            <w:pPr>
              <w:rPr>
                <w:rFonts w:cstheme="minorHAnsi"/>
                <w:sz w:val="20"/>
                <w:szCs w:val="20"/>
              </w:rPr>
            </w:pPr>
            <w:r w:rsidRPr="00CA6375">
              <w:rPr>
                <w:rFonts w:cstheme="minorHAnsi"/>
                <w:sz w:val="20"/>
                <w:szCs w:val="20"/>
              </w:rPr>
              <w:t>Have these talking therapies or therapeutic activities helped (D29a) = “Yes, at least a little” (01)</w:t>
            </w:r>
          </w:p>
        </w:tc>
        <w:tc>
          <w:tcPr>
            <w:tcW w:w="2431" w:type="dxa"/>
            <w:gridSpan w:val="2"/>
          </w:tcPr>
          <w:p w14:paraId="0CDE1605" w14:textId="5657BD68" w:rsidR="001C1458" w:rsidRPr="00CA6375" w:rsidRDefault="001C1458" w:rsidP="001C1458">
            <w:pPr>
              <w:rPr>
                <w:rFonts w:cstheme="minorHAnsi"/>
                <w:sz w:val="20"/>
                <w:szCs w:val="20"/>
              </w:rPr>
            </w:pPr>
            <w:r w:rsidRPr="00CA6375">
              <w:rPr>
                <w:rFonts w:cstheme="minorHAnsi"/>
                <w:sz w:val="20"/>
                <w:szCs w:val="20"/>
              </w:rPr>
              <w:t>Due to D29a being asked if talking therapy endorsed or other activity endorsed, or both, it may not be possible to disentangle which had an effect.</w:t>
            </w:r>
          </w:p>
        </w:tc>
      </w:tr>
      <w:tr w:rsidR="001C1458" w:rsidRPr="00CA6375" w14:paraId="6B7A9448" w14:textId="77777777" w:rsidTr="00CA6375">
        <w:trPr>
          <w:tblHeader/>
        </w:trPr>
        <w:tc>
          <w:tcPr>
            <w:tcW w:w="10485" w:type="dxa"/>
            <w:gridSpan w:val="7"/>
          </w:tcPr>
          <w:p w14:paraId="35E69F50" w14:textId="77777777" w:rsidR="001C1458" w:rsidRPr="00CA6375" w:rsidRDefault="001C1458" w:rsidP="008F51E5">
            <w:pPr>
              <w:pStyle w:val="Heading2"/>
              <w:rPr>
                <w:rFonts w:asciiTheme="minorHAnsi" w:hAnsiTheme="minorHAnsi" w:cstheme="minorHAnsi"/>
                <w:sz w:val="20"/>
                <w:szCs w:val="20"/>
              </w:rPr>
            </w:pPr>
            <w:bookmarkStart w:id="25" w:name="_Mania_section_(MC)"/>
            <w:bookmarkEnd w:id="25"/>
            <w:r w:rsidRPr="00CA6375">
              <w:rPr>
                <w:rFonts w:asciiTheme="minorHAnsi" w:hAnsiTheme="minorHAnsi" w:cstheme="minorHAnsi"/>
                <w:sz w:val="20"/>
                <w:szCs w:val="20"/>
              </w:rPr>
              <w:t>Mania section (MC)</w:t>
            </w:r>
          </w:p>
        </w:tc>
      </w:tr>
      <w:tr w:rsidR="001C1458" w:rsidRPr="00CA6375" w14:paraId="1D53C1A4" w14:textId="77777777" w:rsidTr="00CA6375">
        <w:trPr>
          <w:tblHeader/>
        </w:trPr>
        <w:tc>
          <w:tcPr>
            <w:tcW w:w="1164" w:type="dxa"/>
          </w:tcPr>
          <w:p w14:paraId="77539633"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w:t>
            </w:r>
          </w:p>
          <w:p w14:paraId="4E54603D" w14:textId="77777777" w:rsidR="001C1458" w:rsidRPr="00CA6375" w:rsidRDefault="001C1458" w:rsidP="001C1458">
            <w:pPr>
              <w:spacing w:line="259" w:lineRule="auto"/>
              <w:rPr>
                <w:rFonts w:cstheme="minorHAnsi"/>
                <w:sz w:val="20"/>
                <w:szCs w:val="20"/>
              </w:rPr>
            </w:pPr>
          </w:p>
          <w:p w14:paraId="58976E4A" w14:textId="0F90AC35"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46EE885" w14:textId="77777777" w:rsidR="001C1458" w:rsidRPr="00CA6375" w:rsidRDefault="001C1458" w:rsidP="001C1458">
            <w:pPr>
              <w:spacing w:line="259" w:lineRule="auto"/>
              <w:rPr>
                <w:rFonts w:cstheme="minorHAnsi"/>
                <w:sz w:val="20"/>
                <w:szCs w:val="20"/>
              </w:rPr>
            </w:pPr>
            <w:r w:rsidRPr="00CA6375">
              <w:rPr>
                <w:rFonts w:cstheme="minorHAnsi"/>
                <w:sz w:val="20"/>
                <w:szCs w:val="20"/>
              </w:rPr>
              <w:t>Hypomania / Mania ever</w:t>
            </w:r>
          </w:p>
        </w:tc>
        <w:tc>
          <w:tcPr>
            <w:tcW w:w="2333" w:type="dxa"/>
          </w:tcPr>
          <w:p w14:paraId="6DDB15C6" w14:textId="77777777" w:rsidR="001C1458" w:rsidRPr="00CA6375" w:rsidRDefault="001C1458" w:rsidP="001C1458">
            <w:pPr>
              <w:spacing w:line="259" w:lineRule="auto"/>
              <w:rPr>
                <w:rFonts w:cstheme="minorHAnsi"/>
                <w:sz w:val="20"/>
                <w:szCs w:val="20"/>
              </w:rPr>
            </w:pPr>
            <w:r w:rsidRPr="00CA6375">
              <w:rPr>
                <w:rFonts w:cstheme="minorHAnsi"/>
                <w:sz w:val="20"/>
                <w:szCs w:val="20"/>
              </w:rPr>
              <w:t>Endorses features of hypomania / mania lasting for at least four consecutive days, whether or not they were disruptive, and whether or not a depression ever case. Requires “High-hyper” plus three other symptoms or “Irritable” plus four other symptoms</w:t>
            </w:r>
          </w:p>
        </w:tc>
        <w:tc>
          <w:tcPr>
            <w:tcW w:w="2851" w:type="dxa"/>
          </w:tcPr>
          <w:p w14:paraId="08DF3682" w14:textId="6DC5CC64" w:rsidR="001C1458" w:rsidRPr="00CA6375" w:rsidRDefault="001C1458" w:rsidP="001C1458">
            <w:pPr>
              <w:spacing w:line="259" w:lineRule="auto"/>
              <w:rPr>
                <w:rFonts w:cstheme="minorHAnsi"/>
                <w:sz w:val="20"/>
                <w:szCs w:val="20"/>
              </w:rPr>
            </w:pPr>
            <w:r w:rsidRPr="00CA6375">
              <w:rPr>
                <w:rFonts w:cstheme="minorHAnsi"/>
                <w:sz w:val="20"/>
                <w:szCs w:val="20"/>
              </w:rPr>
              <w:t>High/Hyper (MC1) = Yes OR Irritable (MC2) = Yes</w:t>
            </w:r>
          </w:p>
          <w:p w14:paraId="763ACA27" w14:textId="77777777" w:rsidR="001C1458" w:rsidRPr="00CA6375" w:rsidRDefault="001C1458" w:rsidP="001C1458">
            <w:pPr>
              <w:spacing w:line="259" w:lineRule="auto"/>
              <w:rPr>
                <w:rFonts w:cstheme="minorHAnsi"/>
                <w:sz w:val="20"/>
                <w:szCs w:val="20"/>
              </w:rPr>
            </w:pPr>
          </w:p>
          <w:p w14:paraId="486A2B76"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C1219EC" w14:textId="77777777" w:rsidR="001C1458" w:rsidRPr="00CA6375" w:rsidRDefault="001C1458" w:rsidP="001C1458">
            <w:pPr>
              <w:spacing w:line="259" w:lineRule="auto"/>
              <w:rPr>
                <w:rFonts w:cstheme="minorHAnsi"/>
                <w:sz w:val="20"/>
                <w:szCs w:val="20"/>
              </w:rPr>
            </w:pPr>
            <w:r w:rsidRPr="00CA6375">
              <w:rPr>
                <w:rFonts w:cstheme="minorHAnsi"/>
                <w:sz w:val="20"/>
                <w:szCs w:val="20"/>
              </w:rPr>
              <w:t>Four features from:</w:t>
            </w:r>
          </w:p>
          <w:p w14:paraId="4D793439" w14:textId="32F90D1D" w:rsidR="001C1458" w:rsidRPr="00CA6375" w:rsidRDefault="001C1458" w:rsidP="001C1458">
            <w:pPr>
              <w:spacing w:line="259" w:lineRule="auto"/>
              <w:rPr>
                <w:rFonts w:cstheme="minorHAnsi"/>
                <w:sz w:val="20"/>
                <w:szCs w:val="20"/>
              </w:rPr>
            </w:pPr>
            <w:r w:rsidRPr="00CA6375">
              <w:rPr>
                <w:rFonts w:cstheme="minorHAnsi"/>
                <w:sz w:val="20"/>
                <w:szCs w:val="20"/>
              </w:rPr>
              <w:t>-High/Hyper (MC1) = Yes</w:t>
            </w:r>
          </w:p>
          <w:p w14:paraId="3DD53F1B" w14:textId="339101A7" w:rsidR="001C1458" w:rsidRPr="00CA6375" w:rsidRDefault="001C1458" w:rsidP="001C1458">
            <w:pPr>
              <w:spacing w:line="259" w:lineRule="auto"/>
              <w:rPr>
                <w:rFonts w:cstheme="minorHAnsi"/>
                <w:sz w:val="20"/>
                <w:szCs w:val="20"/>
              </w:rPr>
            </w:pPr>
            <w:r w:rsidRPr="00CA6375">
              <w:rPr>
                <w:rFonts w:cstheme="minorHAnsi"/>
                <w:sz w:val="20"/>
                <w:szCs w:val="20"/>
              </w:rPr>
              <w:t>-Active (MC3) = (01)</w:t>
            </w:r>
          </w:p>
          <w:p w14:paraId="38E2C4D4" w14:textId="00309929" w:rsidR="001C1458" w:rsidRPr="00CA6375" w:rsidRDefault="001C1458" w:rsidP="001C1458">
            <w:pPr>
              <w:spacing w:line="259" w:lineRule="auto"/>
              <w:rPr>
                <w:rFonts w:cstheme="minorHAnsi"/>
                <w:sz w:val="20"/>
                <w:szCs w:val="20"/>
              </w:rPr>
            </w:pPr>
            <w:r w:rsidRPr="00CA6375">
              <w:rPr>
                <w:rFonts w:cstheme="minorHAnsi"/>
                <w:sz w:val="20"/>
                <w:szCs w:val="20"/>
              </w:rPr>
              <w:t>-Talkative (MC3) = (02)</w:t>
            </w:r>
          </w:p>
          <w:p w14:paraId="6EA5C092" w14:textId="376F5102" w:rsidR="001C1458" w:rsidRPr="00CA6375" w:rsidRDefault="001C1458" w:rsidP="001C1458">
            <w:pPr>
              <w:spacing w:line="259" w:lineRule="auto"/>
              <w:rPr>
                <w:rFonts w:cstheme="minorHAnsi"/>
                <w:sz w:val="20"/>
                <w:szCs w:val="20"/>
              </w:rPr>
            </w:pPr>
            <w:r w:rsidRPr="00CA6375">
              <w:rPr>
                <w:rFonts w:cstheme="minorHAnsi"/>
                <w:sz w:val="20"/>
                <w:szCs w:val="20"/>
              </w:rPr>
              <w:t>-Less sleep (MC3) = (03)</w:t>
            </w:r>
          </w:p>
          <w:p w14:paraId="67D98CC9" w14:textId="25D8D31F" w:rsidR="001C1458" w:rsidRPr="00CA6375" w:rsidRDefault="001C1458" w:rsidP="001C1458">
            <w:pPr>
              <w:spacing w:line="259" w:lineRule="auto"/>
              <w:rPr>
                <w:rFonts w:cstheme="minorHAnsi"/>
                <w:sz w:val="20"/>
                <w:szCs w:val="20"/>
              </w:rPr>
            </w:pPr>
            <w:r w:rsidRPr="00CA6375">
              <w:rPr>
                <w:rFonts w:cstheme="minorHAnsi"/>
                <w:sz w:val="20"/>
                <w:szCs w:val="20"/>
              </w:rPr>
              <w:t>-Creative/ideas (MC3) = (04)</w:t>
            </w:r>
          </w:p>
          <w:p w14:paraId="1FFADCA7" w14:textId="29518478" w:rsidR="001C1458" w:rsidRPr="00CA6375" w:rsidRDefault="001C1458" w:rsidP="001C1458">
            <w:pPr>
              <w:spacing w:line="259" w:lineRule="auto"/>
              <w:rPr>
                <w:rFonts w:cstheme="minorHAnsi"/>
                <w:sz w:val="20"/>
                <w:szCs w:val="20"/>
              </w:rPr>
            </w:pPr>
            <w:r w:rsidRPr="00CA6375">
              <w:rPr>
                <w:rFonts w:cstheme="minorHAnsi"/>
                <w:sz w:val="20"/>
                <w:szCs w:val="20"/>
              </w:rPr>
              <w:t>-Restless (MC3) = (05)</w:t>
            </w:r>
          </w:p>
          <w:p w14:paraId="75EFC024" w14:textId="24B231A7" w:rsidR="001C1458" w:rsidRPr="00CA6375" w:rsidRDefault="001C1458" w:rsidP="001C1458">
            <w:pPr>
              <w:spacing w:line="259" w:lineRule="auto"/>
              <w:rPr>
                <w:rFonts w:cstheme="minorHAnsi"/>
                <w:sz w:val="20"/>
                <w:szCs w:val="20"/>
              </w:rPr>
            </w:pPr>
            <w:r w:rsidRPr="00CA6375">
              <w:rPr>
                <w:rFonts w:cstheme="minorHAnsi"/>
                <w:sz w:val="20"/>
                <w:szCs w:val="20"/>
              </w:rPr>
              <w:t>-Confident (MC3) = (06)</w:t>
            </w:r>
          </w:p>
          <w:p w14:paraId="09AB1E3E" w14:textId="6285D1AB" w:rsidR="001C1458" w:rsidRPr="00CA6375" w:rsidRDefault="001C1458" w:rsidP="001C1458">
            <w:pPr>
              <w:spacing w:line="259" w:lineRule="auto"/>
              <w:rPr>
                <w:rFonts w:cstheme="minorHAnsi"/>
                <w:sz w:val="20"/>
                <w:szCs w:val="20"/>
              </w:rPr>
            </w:pPr>
            <w:r w:rsidRPr="00CA6375">
              <w:rPr>
                <w:rFonts w:cstheme="minorHAnsi"/>
                <w:sz w:val="20"/>
                <w:szCs w:val="20"/>
              </w:rPr>
              <w:t>-Thoughts racing (MC3) = (07)</w:t>
            </w:r>
          </w:p>
          <w:p w14:paraId="04B3D910" w14:textId="118FDE62" w:rsidR="001C1458" w:rsidRPr="00CA6375" w:rsidRDefault="001C1458" w:rsidP="001C1458">
            <w:pPr>
              <w:spacing w:line="259" w:lineRule="auto"/>
              <w:rPr>
                <w:rFonts w:cstheme="minorHAnsi"/>
                <w:sz w:val="20"/>
                <w:szCs w:val="20"/>
              </w:rPr>
            </w:pPr>
            <w:r w:rsidRPr="00CA6375">
              <w:rPr>
                <w:rFonts w:cstheme="minorHAnsi"/>
                <w:sz w:val="20"/>
                <w:szCs w:val="20"/>
              </w:rPr>
              <w:t>-Easily distracted (MC3) = (08)</w:t>
            </w:r>
          </w:p>
          <w:p w14:paraId="029AF88F" w14:textId="77777777" w:rsidR="001C1458" w:rsidRPr="00CA6375" w:rsidRDefault="001C1458" w:rsidP="001C1458">
            <w:pPr>
              <w:spacing w:line="259" w:lineRule="auto"/>
              <w:rPr>
                <w:rFonts w:cstheme="minorHAnsi"/>
                <w:sz w:val="20"/>
                <w:szCs w:val="20"/>
              </w:rPr>
            </w:pPr>
          </w:p>
          <w:p w14:paraId="0E3E2CD7"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24AF201" w14:textId="77292A1A" w:rsidR="001C1458" w:rsidRPr="00CA6375" w:rsidRDefault="001C1458" w:rsidP="001C1458">
            <w:pPr>
              <w:spacing w:line="259" w:lineRule="auto"/>
              <w:rPr>
                <w:rFonts w:cstheme="minorHAnsi"/>
                <w:sz w:val="20"/>
                <w:szCs w:val="20"/>
              </w:rPr>
            </w:pPr>
            <w:r w:rsidRPr="00CA6375">
              <w:rPr>
                <w:rFonts w:cstheme="minorHAnsi"/>
                <w:sz w:val="20"/>
                <w:szCs w:val="20"/>
              </w:rPr>
              <w:t>Duration MC4 = (04) A week or more*</w:t>
            </w:r>
          </w:p>
        </w:tc>
        <w:tc>
          <w:tcPr>
            <w:tcW w:w="2431" w:type="dxa"/>
            <w:gridSpan w:val="2"/>
          </w:tcPr>
          <w:p w14:paraId="1032B5D5" w14:textId="1BAD8C06" w:rsidR="001C1458" w:rsidRPr="00CA6375" w:rsidRDefault="001C1458" w:rsidP="001C1458">
            <w:pPr>
              <w:spacing w:line="259" w:lineRule="auto"/>
              <w:rPr>
                <w:rFonts w:cstheme="minorHAnsi"/>
                <w:sz w:val="20"/>
                <w:szCs w:val="20"/>
              </w:rPr>
            </w:pPr>
            <w:r w:rsidRPr="00CA6375">
              <w:rPr>
                <w:rFonts w:cstheme="minorHAnsi"/>
                <w:sz w:val="20"/>
                <w:szCs w:val="20"/>
              </w:rPr>
              <w:t>Based on DSM</w:t>
            </w:r>
            <w:r w:rsidR="00CE69D7" w:rsidRPr="00CA6375">
              <w:rPr>
                <w:rFonts w:cstheme="minorHAnsi"/>
                <w:sz w:val="20"/>
                <w:szCs w:val="20"/>
              </w:rPr>
              <w:t>5</w:t>
            </w:r>
            <w:r w:rsidRPr="00CA6375">
              <w:rPr>
                <w:rFonts w:cstheme="minorHAnsi"/>
                <w:sz w:val="20"/>
                <w:szCs w:val="20"/>
              </w:rPr>
              <w:t xml:space="preserve"> definition of hypo/mania. This includes likely cases of bipolar affective disorder type I, possible bipolar type II, recurrent mania without clear depression, and antidepressant-induced symptoms of hypomania / mania. Due to the low specificity of symptoms may also include normal variation.</w:t>
            </w:r>
          </w:p>
          <w:p w14:paraId="047658F8" w14:textId="77777777" w:rsidR="001C1458" w:rsidRPr="00CA6375" w:rsidRDefault="001C1458" w:rsidP="001C1458">
            <w:pPr>
              <w:spacing w:line="259" w:lineRule="auto"/>
              <w:rPr>
                <w:rFonts w:cstheme="minorHAnsi"/>
                <w:sz w:val="20"/>
                <w:szCs w:val="20"/>
              </w:rPr>
            </w:pPr>
          </w:p>
          <w:p w14:paraId="4B3FC922" w14:textId="71A04653" w:rsidR="001C1458" w:rsidRPr="00CA6375" w:rsidRDefault="001C1458" w:rsidP="001C1458">
            <w:pPr>
              <w:spacing w:line="259" w:lineRule="auto"/>
              <w:rPr>
                <w:rFonts w:cstheme="minorHAnsi"/>
                <w:sz w:val="20"/>
                <w:szCs w:val="20"/>
              </w:rPr>
            </w:pPr>
            <w:r w:rsidRPr="00CA6375">
              <w:rPr>
                <w:rFonts w:cstheme="minorHAnsi"/>
                <w:sz w:val="20"/>
                <w:szCs w:val="20"/>
              </w:rPr>
              <w:t>*</w:t>
            </w:r>
            <w:r w:rsidRPr="00CA6375">
              <w:rPr>
                <w:rFonts w:cstheme="minorHAnsi"/>
                <w:b/>
                <w:bCs/>
                <w:sz w:val="20"/>
                <w:szCs w:val="20"/>
              </w:rPr>
              <w:t>Week duration kept for compatibility with MHQ1</w:t>
            </w:r>
            <w:r w:rsidRPr="00CA6375">
              <w:rPr>
                <w:rFonts w:cstheme="minorHAnsi"/>
                <w:sz w:val="20"/>
                <w:szCs w:val="20"/>
              </w:rPr>
              <w:t xml:space="preserve"> / baseline. For DSM diagnosis, only need 4 days duration, so for better fit with DSM criteria, replace with:</w:t>
            </w:r>
          </w:p>
          <w:p w14:paraId="6913E92D" w14:textId="54A2446D" w:rsidR="001C1458" w:rsidRPr="00CA6375" w:rsidRDefault="001C1458" w:rsidP="001C1458">
            <w:pPr>
              <w:spacing w:line="259" w:lineRule="auto"/>
              <w:rPr>
                <w:rFonts w:cstheme="minorHAnsi"/>
                <w:sz w:val="20"/>
                <w:szCs w:val="20"/>
              </w:rPr>
            </w:pPr>
            <w:r w:rsidRPr="00CA6375">
              <w:rPr>
                <w:rFonts w:cstheme="minorHAnsi"/>
                <w:sz w:val="20"/>
                <w:szCs w:val="20"/>
              </w:rPr>
              <w:t>Duration MC4 = (03) At least four days / (04) A week or more</w:t>
            </w:r>
          </w:p>
          <w:p w14:paraId="3BE55CA8" w14:textId="77777777" w:rsidR="001C1458" w:rsidRPr="00CA6375" w:rsidRDefault="001C1458" w:rsidP="001C1458">
            <w:pPr>
              <w:spacing w:line="259" w:lineRule="auto"/>
              <w:rPr>
                <w:rFonts w:cstheme="minorHAnsi"/>
                <w:i/>
                <w:iCs/>
                <w:sz w:val="20"/>
                <w:szCs w:val="20"/>
              </w:rPr>
            </w:pPr>
          </w:p>
          <w:p w14:paraId="692075CA"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Smith DJ, Nicholl BI, Cullen B, Martin D, Ul-Haq Z, Evans J, et al. Prevalence and characteristics of probable major depression and bipolar disorder within UK biobank: cross-sectional study of 172,751 participants. PLoS One. 2013;8(11):e75362</w:t>
            </w:r>
          </w:p>
        </w:tc>
      </w:tr>
      <w:tr w:rsidR="001C1458" w:rsidRPr="00CA6375" w14:paraId="0192E12C" w14:textId="77777777" w:rsidTr="00CA6375">
        <w:trPr>
          <w:tblHeader/>
        </w:trPr>
        <w:tc>
          <w:tcPr>
            <w:tcW w:w="1164" w:type="dxa"/>
          </w:tcPr>
          <w:p w14:paraId="7CFECC14"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w:t>
            </w:r>
          </w:p>
          <w:p w14:paraId="425ED457" w14:textId="77777777" w:rsidR="001C1458" w:rsidRPr="00CA6375" w:rsidRDefault="001C1458" w:rsidP="001C1458">
            <w:pPr>
              <w:spacing w:line="259" w:lineRule="auto"/>
              <w:rPr>
                <w:rFonts w:cstheme="minorHAnsi"/>
                <w:sz w:val="20"/>
                <w:szCs w:val="20"/>
              </w:rPr>
            </w:pPr>
          </w:p>
          <w:p w14:paraId="313882B3" w14:textId="01246BF9" w:rsidR="001C1458" w:rsidRPr="00CA6375" w:rsidRDefault="001C1458" w:rsidP="001C1458">
            <w:pPr>
              <w:spacing w:line="259" w:lineRule="auto"/>
              <w:rPr>
                <w:rFonts w:cstheme="minorHAnsi"/>
                <w:sz w:val="20"/>
                <w:szCs w:val="20"/>
              </w:rPr>
            </w:pPr>
            <w:r w:rsidRPr="00CA6375">
              <w:rPr>
                <w:rFonts w:cstheme="minorHAnsi"/>
                <w:sz w:val="20"/>
                <w:szCs w:val="20"/>
              </w:rPr>
              <w:t>Fields available in MHQ1</w:t>
            </w:r>
          </w:p>
        </w:tc>
        <w:tc>
          <w:tcPr>
            <w:tcW w:w="1706" w:type="dxa"/>
            <w:gridSpan w:val="2"/>
          </w:tcPr>
          <w:p w14:paraId="5FFAE9DD" w14:textId="77777777" w:rsidR="001C1458" w:rsidRPr="00CA6375" w:rsidRDefault="001C1458" w:rsidP="001C1458">
            <w:pPr>
              <w:spacing w:line="259" w:lineRule="auto"/>
              <w:rPr>
                <w:rFonts w:cstheme="minorHAnsi"/>
                <w:sz w:val="20"/>
                <w:szCs w:val="20"/>
              </w:rPr>
            </w:pPr>
            <w:r w:rsidRPr="00CA6375">
              <w:rPr>
                <w:rFonts w:cstheme="minorHAnsi"/>
                <w:sz w:val="20"/>
                <w:szCs w:val="20"/>
              </w:rPr>
              <w:t>Mania ever</w:t>
            </w:r>
          </w:p>
        </w:tc>
        <w:tc>
          <w:tcPr>
            <w:tcW w:w="2333" w:type="dxa"/>
          </w:tcPr>
          <w:p w14:paraId="37EA9F26" w14:textId="77777777" w:rsidR="001C1458" w:rsidRPr="00CA6375" w:rsidRDefault="001C1458" w:rsidP="001C1458">
            <w:pPr>
              <w:spacing w:line="259" w:lineRule="auto"/>
              <w:rPr>
                <w:rFonts w:cstheme="minorHAnsi"/>
                <w:sz w:val="20"/>
                <w:szCs w:val="20"/>
              </w:rPr>
            </w:pPr>
            <w:r w:rsidRPr="00CA6375">
              <w:rPr>
                <w:rFonts w:cstheme="minorHAnsi"/>
                <w:sz w:val="20"/>
                <w:szCs w:val="20"/>
              </w:rPr>
              <w:t>Endorses features of mania lasting at least 1 week. Requires “High-hyper” plus three other symptoms or “Irritable” plus four other symptoms and disruption to life</w:t>
            </w:r>
          </w:p>
        </w:tc>
        <w:tc>
          <w:tcPr>
            <w:tcW w:w="2851" w:type="dxa"/>
          </w:tcPr>
          <w:p w14:paraId="298F80EB" w14:textId="77777777" w:rsidR="001C1458" w:rsidRPr="00CA6375" w:rsidRDefault="001C1458" w:rsidP="001C1458">
            <w:pPr>
              <w:spacing w:line="259" w:lineRule="auto"/>
              <w:rPr>
                <w:rFonts w:cstheme="minorHAnsi"/>
                <w:sz w:val="20"/>
                <w:szCs w:val="20"/>
              </w:rPr>
            </w:pPr>
            <w:r w:rsidRPr="00CA6375">
              <w:rPr>
                <w:rFonts w:cstheme="minorHAnsi"/>
                <w:sz w:val="20"/>
                <w:szCs w:val="20"/>
              </w:rPr>
              <w:t>High/Hyper (MC1) = Yes OR Irritable (MC2) = Yes</w:t>
            </w:r>
          </w:p>
          <w:p w14:paraId="01518E38" w14:textId="77777777" w:rsidR="001C1458" w:rsidRPr="00CA6375" w:rsidRDefault="001C1458" w:rsidP="001C1458">
            <w:pPr>
              <w:spacing w:line="259" w:lineRule="auto"/>
              <w:rPr>
                <w:rFonts w:cstheme="minorHAnsi"/>
                <w:sz w:val="20"/>
                <w:szCs w:val="20"/>
              </w:rPr>
            </w:pPr>
          </w:p>
          <w:p w14:paraId="30C99B77"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15DE2A6" w14:textId="77777777" w:rsidR="001C1458" w:rsidRPr="00CA6375" w:rsidRDefault="001C1458" w:rsidP="001C1458">
            <w:pPr>
              <w:spacing w:line="259" w:lineRule="auto"/>
              <w:rPr>
                <w:rFonts w:cstheme="minorHAnsi"/>
                <w:sz w:val="20"/>
                <w:szCs w:val="20"/>
              </w:rPr>
            </w:pPr>
            <w:r w:rsidRPr="00CA6375">
              <w:rPr>
                <w:rFonts w:cstheme="minorHAnsi"/>
                <w:sz w:val="20"/>
                <w:szCs w:val="20"/>
              </w:rPr>
              <w:t>Four features from:</w:t>
            </w:r>
          </w:p>
          <w:p w14:paraId="49CCC50C" w14:textId="77777777" w:rsidR="001C1458" w:rsidRPr="00CA6375" w:rsidRDefault="001C1458" w:rsidP="001C1458">
            <w:pPr>
              <w:spacing w:line="259" w:lineRule="auto"/>
              <w:rPr>
                <w:rFonts w:cstheme="minorHAnsi"/>
                <w:sz w:val="20"/>
                <w:szCs w:val="20"/>
              </w:rPr>
            </w:pPr>
            <w:r w:rsidRPr="00CA6375">
              <w:rPr>
                <w:rFonts w:cstheme="minorHAnsi"/>
                <w:sz w:val="20"/>
                <w:szCs w:val="20"/>
              </w:rPr>
              <w:t>-High/Hyper (MC1) = Yes</w:t>
            </w:r>
          </w:p>
          <w:p w14:paraId="4FB02B22" w14:textId="77777777" w:rsidR="001C1458" w:rsidRPr="00CA6375" w:rsidRDefault="001C1458" w:rsidP="001C1458">
            <w:pPr>
              <w:spacing w:line="259" w:lineRule="auto"/>
              <w:rPr>
                <w:rFonts w:cstheme="minorHAnsi"/>
                <w:sz w:val="20"/>
                <w:szCs w:val="20"/>
              </w:rPr>
            </w:pPr>
            <w:r w:rsidRPr="00CA6375">
              <w:rPr>
                <w:rFonts w:cstheme="minorHAnsi"/>
                <w:sz w:val="20"/>
                <w:szCs w:val="20"/>
              </w:rPr>
              <w:t>-Active (MC3) = (01)</w:t>
            </w:r>
          </w:p>
          <w:p w14:paraId="3473A606" w14:textId="77777777" w:rsidR="001C1458" w:rsidRPr="00CA6375" w:rsidRDefault="001C1458" w:rsidP="001C1458">
            <w:pPr>
              <w:spacing w:line="259" w:lineRule="auto"/>
              <w:rPr>
                <w:rFonts w:cstheme="minorHAnsi"/>
                <w:sz w:val="20"/>
                <w:szCs w:val="20"/>
              </w:rPr>
            </w:pPr>
            <w:r w:rsidRPr="00CA6375">
              <w:rPr>
                <w:rFonts w:cstheme="minorHAnsi"/>
                <w:sz w:val="20"/>
                <w:szCs w:val="20"/>
              </w:rPr>
              <w:t>-Talkative (MC3) = (02)</w:t>
            </w:r>
          </w:p>
          <w:p w14:paraId="53B4F285" w14:textId="77777777" w:rsidR="001C1458" w:rsidRPr="00CA6375" w:rsidRDefault="001C1458" w:rsidP="001C1458">
            <w:pPr>
              <w:spacing w:line="259" w:lineRule="auto"/>
              <w:rPr>
                <w:rFonts w:cstheme="minorHAnsi"/>
                <w:sz w:val="20"/>
                <w:szCs w:val="20"/>
              </w:rPr>
            </w:pPr>
            <w:r w:rsidRPr="00CA6375">
              <w:rPr>
                <w:rFonts w:cstheme="minorHAnsi"/>
                <w:sz w:val="20"/>
                <w:szCs w:val="20"/>
              </w:rPr>
              <w:t>-Less sleep (MC3) = (03)</w:t>
            </w:r>
          </w:p>
          <w:p w14:paraId="5FC8B6F3" w14:textId="77777777" w:rsidR="001C1458" w:rsidRPr="00CA6375" w:rsidRDefault="001C1458" w:rsidP="001C1458">
            <w:pPr>
              <w:spacing w:line="259" w:lineRule="auto"/>
              <w:rPr>
                <w:rFonts w:cstheme="minorHAnsi"/>
                <w:sz w:val="20"/>
                <w:szCs w:val="20"/>
              </w:rPr>
            </w:pPr>
            <w:r w:rsidRPr="00CA6375">
              <w:rPr>
                <w:rFonts w:cstheme="minorHAnsi"/>
                <w:sz w:val="20"/>
                <w:szCs w:val="20"/>
              </w:rPr>
              <w:t>-Creative/ideas (MC3) = (04)</w:t>
            </w:r>
          </w:p>
          <w:p w14:paraId="321F71ED" w14:textId="77777777" w:rsidR="001C1458" w:rsidRPr="00CA6375" w:rsidRDefault="001C1458" w:rsidP="001C1458">
            <w:pPr>
              <w:spacing w:line="259" w:lineRule="auto"/>
              <w:rPr>
                <w:rFonts w:cstheme="minorHAnsi"/>
                <w:sz w:val="20"/>
                <w:szCs w:val="20"/>
              </w:rPr>
            </w:pPr>
            <w:r w:rsidRPr="00CA6375">
              <w:rPr>
                <w:rFonts w:cstheme="minorHAnsi"/>
                <w:sz w:val="20"/>
                <w:szCs w:val="20"/>
              </w:rPr>
              <w:t>-Restless (MC3) = (05)</w:t>
            </w:r>
          </w:p>
          <w:p w14:paraId="7B626F47" w14:textId="77777777" w:rsidR="001C1458" w:rsidRPr="00CA6375" w:rsidRDefault="001C1458" w:rsidP="001C1458">
            <w:pPr>
              <w:spacing w:line="259" w:lineRule="auto"/>
              <w:rPr>
                <w:rFonts w:cstheme="minorHAnsi"/>
                <w:sz w:val="20"/>
                <w:szCs w:val="20"/>
              </w:rPr>
            </w:pPr>
            <w:r w:rsidRPr="00CA6375">
              <w:rPr>
                <w:rFonts w:cstheme="minorHAnsi"/>
                <w:sz w:val="20"/>
                <w:szCs w:val="20"/>
              </w:rPr>
              <w:t>-Confident (MC3) = (06)</w:t>
            </w:r>
          </w:p>
          <w:p w14:paraId="0A54035D" w14:textId="77777777" w:rsidR="001C1458" w:rsidRPr="00CA6375" w:rsidRDefault="001C1458" w:rsidP="001C1458">
            <w:pPr>
              <w:spacing w:line="259" w:lineRule="auto"/>
              <w:rPr>
                <w:rFonts w:cstheme="minorHAnsi"/>
                <w:sz w:val="20"/>
                <w:szCs w:val="20"/>
              </w:rPr>
            </w:pPr>
            <w:r w:rsidRPr="00CA6375">
              <w:rPr>
                <w:rFonts w:cstheme="minorHAnsi"/>
                <w:sz w:val="20"/>
                <w:szCs w:val="20"/>
              </w:rPr>
              <w:t>-Thoughts racing (MC3) = (07)</w:t>
            </w:r>
          </w:p>
          <w:p w14:paraId="5411B0F8" w14:textId="77777777" w:rsidR="001C1458" w:rsidRPr="00CA6375" w:rsidRDefault="001C1458" w:rsidP="001C1458">
            <w:pPr>
              <w:spacing w:line="259" w:lineRule="auto"/>
              <w:rPr>
                <w:rFonts w:cstheme="minorHAnsi"/>
                <w:sz w:val="20"/>
                <w:szCs w:val="20"/>
              </w:rPr>
            </w:pPr>
            <w:r w:rsidRPr="00CA6375">
              <w:rPr>
                <w:rFonts w:cstheme="minorHAnsi"/>
                <w:sz w:val="20"/>
                <w:szCs w:val="20"/>
              </w:rPr>
              <w:t>-Easily distracted (MC3) = (08)</w:t>
            </w:r>
          </w:p>
          <w:p w14:paraId="45BEFE0C" w14:textId="77777777" w:rsidR="001C1458" w:rsidRPr="00CA6375" w:rsidRDefault="001C1458" w:rsidP="001C1458">
            <w:pPr>
              <w:spacing w:line="259" w:lineRule="auto"/>
              <w:rPr>
                <w:rFonts w:cstheme="minorHAnsi"/>
                <w:sz w:val="20"/>
                <w:szCs w:val="20"/>
              </w:rPr>
            </w:pPr>
          </w:p>
          <w:p w14:paraId="4B24F80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A1BCE78" w14:textId="5C407D0D" w:rsidR="001C1458" w:rsidRPr="00CA6375" w:rsidRDefault="001C1458" w:rsidP="001C1458">
            <w:pPr>
              <w:spacing w:line="259" w:lineRule="auto"/>
              <w:rPr>
                <w:rFonts w:cstheme="minorHAnsi"/>
                <w:sz w:val="20"/>
                <w:szCs w:val="20"/>
              </w:rPr>
            </w:pPr>
            <w:r w:rsidRPr="00CA6375">
              <w:rPr>
                <w:rFonts w:cstheme="minorHAnsi"/>
                <w:sz w:val="20"/>
                <w:szCs w:val="20"/>
              </w:rPr>
              <w:t>Duration (MC4) = (04) A week or more</w:t>
            </w:r>
          </w:p>
          <w:p w14:paraId="67CC90AE"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DD7612B" w14:textId="2CB9C3F8" w:rsidR="001C1458" w:rsidRPr="00CA6375" w:rsidRDefault="001C1458" w:rsidP="001C1458">
            <w:pPr>
              <w:spacing w:line="259" w:lineRule="auto"/>
              <w:rPr>
                <w:rFonts w:cstheme="minorHAnsi"/>
                <w:sz w:val="20"/>
                <w:szCs w:val="20"/>
              </w:rPr>
            </w:pPr>
            <w:r w:rsidRPr="00CA6375">
              <w:rPr>
                <w:rFonts w:cstheme="minorHAnsi"/>
                <w:sz w:val="20"/>
                <w:szCs w:val="20"/>
              </w:rPr>
              <w:t>Needed treatment (MC5a) = Yes OR Caused problems (MC5b) = Yes</w:t>
            </w:r>
          </w:p>
        </w:tc>
        <w:tc>
          <w:tcPr>
            <w:tcW w:w="2431" w:type="dxa"/>
            <w:gridSpan w:val="2"/>
          </w:tcPr>
          <w:p w14:paraId="3AB76F0F" w14:textId="37AFF0B5" w:rsidR="001C1458" w:rsidRPr="00CA6375" w:rsidRDefault="001C1458" w:rsidP="001C1458">
            <w:pPr>
              <w:spacing w:line="259" w:lineRule="auto"/>
              <w:rPr>
                <w:rFonts w:cstheme="minorHAnsi"/>
                <w:sz w:val="20"/>
                <w:szCs w:val="20"/>
              </w:rPr>
            </w:pPr>
            <w:r w:rsidRPr="00CA6375">
              <w:rPr>
                <w:rFonts w:cstheme="minorHAnsi"/>
                <w:sz w:val="20"/>
                <w:szCs w:val="20"/>
              </w:rPr>
              <w:t>Based on DSM</w:t>
            </w:r>
            <w:r w:rsidR="00F44220" w:rsidRPr="00CA6375">
              <w:rPr>
                <w:rFonts w:cstheme="minorHAnsi"/>
                <w:sz w:val="20"/>
                <w:szCs w:val="20"/>
              </w:rPr>
              <w:t>4</w:t>
            </w:r>
            <w:r w:rsidRPr="00CA6375">
              <w:rPr>
                <w:rFonts w:cstheme="minorHAnsi"/>
                <w:sz w:val="20"/>
                <w:szCs w:val="20"/>
              </w:rPr>
              <w:t xml:space="preserve"> definition of mania. This includes likely cases of bipolar affective disorder type I, recurrent mania without clear depression, and antidepressant-induced symptoms of mania. </w:t>
            </w:r>
          </w:p>
          <w:p w14:paraId="2A2C7462" w14:textId="77777777" w:rsidR="001C1458" w:rsidRPr="00CA6375" w:rsidRDefault="001C1458" w:rsidP="001C1458">
            <w:pPr>
              <w:spacing w:line="259" w:lineRule="auto"/>
              <w:rPr>
                <w:rFonts w:cstheme="minorHAnsi"/>
                <w:sz w:val="20"/>
                <w:szCs w:val="20"/>
              </w:rPr>
            </w:pPr>
          </w:p>
          <w:p w14:paraId="06799697"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Smith DJ, Nicholl BI, Cullen B, Martin D, Ul-Haq Z, Evans J, et al. Prevalence and characteristics of probable major depression and bipolar disorder within UK biobank: cross-sectional study of 172,751 participants. PLoS One. 2013;8(11):e75362</w:t>
            </w:r>
          </w:p>
        </w:tc>
      </w:tr>
      <w:tr w:rsidR="001C1458" w:rsidRPr="00CA6375" w14:paraId="5A60AA9D" w14:textId="77777777" w:rsidTr="00CA6375">
        <w:trPr>
          <w:tblHeader/>
        </w:trPr>
        <w:tc>
          <w:tcPr>
            <w:tcW w:w="1164" w:type="dxa"/>
          </w:tcPr>
          <w:p w14:paraId="2166AAA3" w14:textId="77777777" w:rsidR="001C1458" w:rsidRPr="00CA6375" w:rsidRDefault="001C1458" w:rsidP="001C1458">
            <w:pPr>
              <w:spacing w:line="259" w:lineRule="auto"/>
              <w:rPr>
                <w:rFonts w:cstheme="minorHAnsi"/>
                <w:sz w:val="20"/>
                <w:szCs w:val="20"/>
              </w:rPr>
            </w:pPr>
            <w:r w:rsidRPr="00CA6375">
              <w:rPr>
                <w:rFonts w:cstheme="minorHAnsi"/>
                <w:sz w:val="20"/>
                <w:szCs w:val="20"/>
              </w:rPr>
              <w:t>Case</w:t>
            </w:r>
          </w:p>
          <w:p w14:paraId="55F46CCC" w14:textId="77777777" w:rsidR="001C1458" w:rsidRPr="00CA6375" w:rsidRDefault="001C1458" w:rsidP="001C1458">
            <w:pPr>
              <w:spacing w:line="259" w:lineRule="auto"/>
              <w:rPr>
                <w:rFonts w:cstheme="minorHAnsi"/>
                <w:sz w:val="20"/>
                <w:szCs w:val="20"/>
              </w:rPr>
            </w:pPr>
          </w:p>
          <w:p w14:paraId="7AD4FEF1" w14:textId="7B413657" w:rsidR="001C1458" w:rsidRPr="00CA6375" w:rsidRDefault="001C1458" w:rsidP="001C1458">
            <w:pPr>
              <w:spacing w:line="259" w:lineRule="auto"/>
              <w:rPr>
                <w:rFonts w:cstheme="minorHAnsi"/>
                <w:sz w:val="20"/>
                <w:szCs w:val="20"/>
              </w:rPr>
            </w:pPr>
            <w:r w:rsidRPr="00CA6375">
              <w:rPr>
                <w:rFonts w:cstheme="minorHAnsi"/>
                <w:sz w:val="20"/>
                <w:szCs w:val="20"/>
              </w:rPr>
              <w:t>Repeat of MHQ1</w:t>
            </w:r>
          </w:p>
        </w:tc>
        <w:tc>
          <w:tcPr>
            <w:tcW w:w="1706" w:type="dxa"/>
            <w:gridSpan w:val="2"/>
          </w:tcPr>
          <w:p w14:paraId="584558F7" w14:textId="77777777" w:rsidR="001C1458" w:rsidRPr="00CA6375" w:rsidRDefault="001C1458" w:rsidP="001C1458">
            <w:pPr>
              <w:spacing w:line="259" w:lineRule="auto"/>
              <w:rPr>
                <w:rFonts w:cstheme="minorHAnsi"/>
                <w:sz w:val="20"/>
                <w:szCs w:val="20"/>
              </w:rPr>
            </w:pPr>
            <w:r w:rsidRPr="00CA6375">
              <w:rPr>
                <w:rFonts w:cstheme="minorHAnsi"/>
                <w:sz w:val="20"/>
                <w:szCs w:val="20"/>
              </w:rPr>
              <w:t>Bipolar affective disorder type I</w:t>
            </w:r>
          </w:p>
        </w:tc>
        <w:tc>
          <w:tcPr>
            <w:tcW w:w="2333" w:type="dxa"/>
          </w:tcPr>
          <w:p w14:paraId="7772D305" w14:textId="77777777" w:rsidR="001C1458" w:rsidRPr="00CA6375" w:rsidRDefault="001C1458" w:rsidP="001C1458">
            <w:pPr>
              <w:spacing w:line="259" w:lineRule="auto"/>
              <w:rPr>
                <w:rFonts w:cstheme="minorHAnsi"/>
                <w:sz w:val="20"/>
                <w:szCs w:val="20"/>
              </w:rPr>
            </w:pPr>
            <w:r w:rsidRPr="00CA6375">
              <w:rPr>
                <w:rFonts w:cstheme="minorHAnsi"/>
                <w:sz w:val="20"/>
                <w:szCs w:val="20"/>
              </w:rPr>
              <w:t>Ever manic/hyper or irritable, plus at least three other features (four if never manic/hyper), plus duration a week or more, plus symptoms caused significant problems. Requires also to be case for depression ever.</w:t>
            </w:r>
          </w:p>
        </w:tc>
        <w:tc>
          <w:tcPr>
            <w:tcW w:w="2851" w:type="dxa"/>
          </w:tcPr>
          <w:p w14:paraId="0B16581D"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733EF63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5178D08F"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 {mania ever}</w:t>
            </w:r>
          </w:p>
        </w:tc>
        <w:tc>
          <w:tcPr>
            <w:tcW w:w="2431" w:type="dxa"/>
            <w:gridSpan w:val="2"/>
          </w:tcPr>
          <w:p w14:paraId="60189ABC" w14:textId="790EBCEE" w:rsidR="001C1458" w:rsidRPr="00CA6375" w:rsidRDefault="001C1458" w:rsidP="001C1458">
            <w:pPr>
              <w:spacing w:line="259" w:lineRule="auto"/>
              <w:rPr>
                <w:rFonts w:cstheme="minorHAnsi"/>
                <w:sz w:val="20"/>
                <w:szCs w:val="20"/>
              </w:rPr>
            </w:pPr>
            <w:r w:rsidRPr="00CA6375">
              <w:rPr>
                <w:rFonts w:cstheme="minorHAnsi"/>
                <w:sz w:val="20"/>
                <w:szCs w:val="20"/>
              </w:rPr>
              <w:t>Lifetime depression is not required in DSM</w:t>
            </w:r>
            <w:r w:rsidR="005E7D26" w:rsidRPr="00CA6375">
              <w:rPr>
                <w:rFonts w:cstheme="minorHAnsi"/>
                <w:sz w:val="20"/>
                <w:szCs w:val="20"/>
              </w:rPr>
              <w:t>4</w:t>
            </w:r>
            <w:r w:rsidRPr="00CA6375">
              <w:rPr>
                <w:rFonts w:cstheme="minorHAnsi"/>
                <w:sz w:val="20"/>
                <w:szCs w:val="20"/>
              </w:rPr>
              <w:t xml:space="preserve"> diagnostic criteria, but is added here to improve the positive predictive value of the test, which is otherwise low due to </w:t>
            </w:r>
            <w:r w:rsidR="001D7EFE" w:rsidRPr="00CA6375">
              <w:rPr>
                <w:rFonts w:cstheme="minorHAnsi"/>
                <w:sz w:val="20"/>
                <w:szCs w:val="20"/>
              </w:rPr>
              <w:t xml:space="preserve">the </w:t>
            </w:r>
            <w:r w:rsidRPr="00CA6375">
              <w:rPr>
                <w:rFonts w:cstheme="minorHAnsi"/>
                <w:sz w:val="20"/>
                <w:szCs w:val="20"/>
              </w:rPr>
              <w:t xml:space="preserve">normal variation of mania-like symptoms (see references). This means that recurrent mania </w:t>
            </w:r>
            <w:r w:rsidR="00263B12" w:rsidRPr="00CA6375">
              <w:rPr>
                <w:rFonts w:cstheme="minorHAnsi"/>
                <w:sz w:val="20"/>
                <w:szCs w:val="20"/>
              </w:rPr>
              <w:t xml:space="preserve">subtype of bipolar disorder </w:t>
            </w:r>
            <w:r w:rsidRPr="00CA6375">
              <w:rPr>
                <w:rFonts w:cstheme="minorHAnsi"/>
                <w:sz w:val="20"/>
                <w:szCs w:val="20"/>
              </w:rPr>
              <w:t>will be missed in this algorithm.</w:t>
            </w:r>
          </w:p>
          <w:p w14:paraId="19F265F9" w14:textId="77777777" w:rsidR="001C1458" w:rsidRPr="00CA6375" w:rsidRDefault="001C1458" w:rsidP="001C1458">
            <w:pPr>
              <w:spacing w:line="259" w:lineRule="auto"/>
              <w:rPr>
                <w:rFonts w:cstheme="minorHAnsi"/>
                <w:sz w:val="20"/>
                <w:szCs w:val="20"/>
              </w:rPr>
            </w:pPr>
          </w:p>
          <w:p w14:paraId="22E5CE80" w14:textId="3DA1ADEA" w:rsidR="001C1458" w:rsidRPr="00CA6375" w:rsidRDefault="001C1458" w:rsidP="001C1458">
            <w:pPr>
              <w:spacing w:line="259" w:lineRule="auto"/>
              <w:rPr>
                <w:rFonts w:cstheme="minorHAnsi"/>
                <w:sz w:val="20"/>
                <w:szCs w:val="20"/>
              </w:rPr>
            </w:pPr>
            <w:r w:rsidRPr="00CA6375">
              <w:rPr>
                <w:rFonts w:cstheme="minorHAnsi"/>
                <w:sz w:val="20"/>
                <w:szCs w:val="20"/>
              </w:rPr>
              <w:t>This definition also does not exclude individuals with antidepressant-induced mania, which may be excluded from</w:t>
            </w:r>
            <w:r w:rsidR="00FF0F82" w:rsidRPr="00CA6375">
              <w:rPr>
                <w:rFonts w:cstheme="minorHAnsi"/>
                <w:sz w:val="20"/>
                <w:szCs w:val="20"/>
              </w:rPr>
              <w:t xml:space="preserve"> the definition of bipolar disorder elsewhere</w:t>
            </w:r>
            <w:r w:rsidRPr="00CA6375">
              <w:rPr>
                <w:rFonts w:cstheme="minorHAnsi"/>
                <w:sz w:val="20"/>
                <w:szCs w:val="20"/>
              </w:rPr>
              <w:t>.</w:t>
            </w:r>
          </w:p>
          <w:p w14:paraId="652FC217" w14:textId="77777777" w:rsidR="001C1458" w:rsidRPr="00CA6375" w:rsidRDefault="001C1458" w:rsidP="001C1458">
            <w:pPr>
              <w:spacing w:line="259" w:lineRule="auto"/>
              <w:rPr>
                <w:rFonts w:cstheme="minorHAnsi"/>
                <w:sz w:val="20"/>
                <w:szCs w:val="20"/>
              </w:rPr>
            </w:pPr>
          </w:p>
          <w:p w14:paraId="7435D208"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Cerimele et al. The prevalence of bipolar disorder in primary care samples: a systematic review, General Hospital Psychiatry 36 (2014) 19-25</w:t>
            </w:r>
          </w:p>
          <w:p w14:paraId="4FC76967" w14:textId="77777777" w:rsidR="001C1458" w:rsidRPr="00CA6375" w:rsidRDefault="001C1458" w:rsidP="001C1458">
            <w:pPr>
              <w:spacing w:line="259" w:lineRule="auto"/>
              <w:rPr>
                <w:rFonts w:cstheme="minorHAnsi"/>
                <w:i/>
                <w:sz w:val="20"/>
                <w:szCs w:val="20"/>
              </w:rPr>
            </w:pPr>
          </w:p>
          <w:p w14:paraId="30236EDC"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 xml:space="preserve">Carvalho, A. F., Y. Takwoingi, et al. (2015). "Screening for bipolar spectrum disorders: a comprehensive meta-analysis of accuracy studies." Journal of affective disorders </w:t>
            </w:r>
            <w:r w:rsidRPr="00CA6375">
              <w:rPr>
                <w:rFonts w:cstheme="minorHAnsi"/>
                <w:b/>
                <w:bCs/>
                <w:i/>
                <w:iCs/>
                <w:sz w:val="20"/>
                <w:szCs w:val="20"/>
              </w:rPr>
              <w:t>172</w:t>
            </w:r>
            <w:r w:rsidRPr="00CA6375">
              <w:rPr>
                <w:rFonts w:cstheme="minorHAnsi"/>
                <w:i/>
                <w:iCs/>
                <w:sz w:val="20"/>
                <w:szCs w:val="20"/>
              </w:rPr>
              <w:t>: 337-346</w:t>
            </w:r>
          </w:p>
        </w:tc>
      </w:tr>
      <w:tr w:rsidR="001C1458" w:rsidRPr="00CA6375" w14:paraId="49A33507" w14:textId="77777777" w:rsidTr="00CA6375">
        <w:trPr>
          <w:tblHeader/>
        </w:trPr>
        <w:tc>
          <w:tcPr>
            <w:tcW w:w="1164" w:type="dxa"/>
          </w:tcPr>
          <w:p w14:paraId="5E17D1AC" w14:textId="77777777" w:rsidR="001C1458" w:rsidRPr="00CA6375" w:rsidRDefault="001C1458" w:rsidP="001C1458">
            <w:pPr>
              <w:spacing w:line="259" w:lineRule="auto"/>
              <w:rPr>
                <w:rFonts w:cstheme="minorHAnsi"/>
                <w:sz w:val="20"/>
                <w:szCs w:val="20"/>
              </w:rPr>
            </w:pPr>
            <w:r w:rsidRPr="00CA6375">
              <w:rPr>
                <w:rFonts w:cstheme="minorHAnsi"/>
                <w:sz w:val="20"/>
                <w:szCs w:val="20"/>
              </w:rPr>
              <w:t>Control</w:t>
            </w:r>
          </w:p>
          <w:p w14:paraId="52D39DCF" w14:textId="77777777" w:rsidR="001C1458" w:rsidRPr="00CA6375" w:rsidRDefault="001C1458" w:rsidP="001C1458">
            <w:pPr>
              <w:spacing w:line="259" w:lineRule="auto"/>
              <w:rPr>
                <w:rFonts w:cstheme="minorHAnsi"/>
                <w:sz w:val="20"/>
                <w:szCs w:val="20"/>
              </w:rPr>
            </w:pPr>
          </w:p>
          <w:p w14:paraId="1B59DE60" w14:textId="77777777" w:rsidR="001C1458" w:rsidRPr="00CA6375" w:rsidRDefault="001C1458" w:rsidP="001C1458">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61B4C9FC" w14:textId="77777777" w:rsidR="001C1458" w:rsidRPr="00CA6375" w:rsidRDefault="001C1458" w:rsidP="001C1458">
            <w:pPr>
              <w:spacing w:line="259" w:lineRule="auto"/>
              <w:rPr>
                <w:rFonts w:cstheme="minorHAnsi"/>
                <w:sz w:val="20"/>
                <w:szCs w:val="20"/>
              </w:rPr>
            </w:pPr>
            <w:r w:rsidRPr="00CA6375">
              <w:rPr>
                <w:rFonts w:cstheme="minorHAnsi"/>
                <w:sz w:val="20"/>
                <w:szCs w:val="20"/>
              </w:rPr>
              <w:t>Bipolar affective disorder</w:t>
            </w:r>
          </w:p>
        </w:tc>
        <w:tc>
          <w:tcPr>
            <w:tcW w:w="2333" w:type="dxa"/>
          </w:tcPr>
          <w:p w14:paraId="6FB5C2D4" w14:textId="77777777" w:rsidR="001C1458" w:rsidRPr="00CA6375" w:rsidRDefault="001C1458" w:rsidP="001C1458">
            <w:pPr>
              <w:spacing w:line="259" w:lineRule="auto"/>
              <w:rPr>
                <w:rFonts w:cstheme="minorHAnsi"/>
                <w:sz w:val="20"/>
                <w:szCs w:val="20"/>
              </w:rPr>
            </w:pPr>
            <w:r w:rsidRPr="00CA6375">
              <w:rPr>
                <w:rFonts w:cstheme="minorHAnsi"/>
                <w:sz w:val="20"/>
                <w:szCs w:val="20"/>
              </w:rPr>
              <w:t>No hypomania / mania symptoms, nor categorised as bipolar at baseline, nor self-reported bipolar</w:t>
            </w:r>
          </w:p>
        </w:tc>
        <w:tc>
          <w:tcPr>
            <w:tcW w:w="2851" w:type="dxa"/>
          </w:tcPr>
          <w:p w14:paraId="2B0029A4" w14:textId="77777777" w:rsidR="001C1458" w:rsidRPr="00CA6375" w:rsidRDefault="001C1458" w:rsidP="001C1458">
            <w:pPr>
              <w:spacing w:line="259" w:lineRule="auto"/>
              <w:rPr>
                <w:rFonts w:cstheme="minorHAnsi"/>
                <w:sz w:val="20"/>
                <w:szCs w:val="20"/>
              </w:rPr>
            </w:pPr>
            <w:r w:rsidRPr="00CA6375">
              <w:rPr>
                <w:rFonts w:cstheme="minorHAnsi"/>
                <w:sz w:val="20"/>
                <w:szCs w:val="20"/>
              </w:rPr>
              <w:t>NOT {hypomania/mania}</w:t>
            </w:r>
          </w:p>
          <w:p w14:paraId="404A3E56"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7B464733" w14:textId="77777777" w:rsidR="001C1458" w:rsidRPr="00CA6375" w:rsidRDefault="001C1458" w:rsidP="001C1458">
            <w:pPr>
              <w:spacing w:line="259" w:lineRule="auto"/>
              <w:rPr>
                <w:rFonts w:cstheme="minorHAnsi"/>
                <w:sz w:val="20"/>
                <w:szCs w:val="20"/>
              </w:rPr>
            </w:pPr>
            <w:r w:rsidRPr="00CA6375">
              <w:rPr>
                <w:rFonts w:cstheme="minorHAnsi"/>
                <w:sz w:val="20"/>
                <w:szCs w:val="20"/>
              </w:rPr>
              <w:t>NOT {categorised bipolar @ baseline 20126 = 1 or 2}</w:t>
            </w:r>
          </w:p>
          <w:p w14:paraId="52266730"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651796D" w14:textId="77777777" w:rsidR="001C1458" w:rsidRPr="00CA6375" w:rsidRDefault="001C1458" w:rsidP="001C1458">
            <w:pPr>
              <w:spacing w:line="259" w:lineRule="auto"/>
              <w:rPr>
                <w:rFonts w:cstheme="minorHAnsi"/>
                <w:sz w:val="20"/>
                <w:szCs w:val="20"/>
              </w:rPr>
            </w:pPr>
            <w:r w:rsidRPr="00CA6375">
              <w:rPr>
                <w:rFonts w:cstheme="minorHAnsi"/>
                <w:sz w:val="20"/>
                <w:szCs w:val="20"/>
              </w:rPr>
              <w:t>NOT {self-reported bipolar 20544=10}</w:t>
            </w:r>
          </w:p>
        </w:tc>
        <w:tc>
          <w:tcPr>
            <w:tcW w:w="2431" w:type="dxa"/>
            <w:gridSpan w:val="2"/>
          </w:tcPr>
          <w:p w14:paraId="1EAC0E09" w14:textId="77777777" w:rsidR="001C1458" w:rsidRPr="00CA6375" w:rsidRDefault="001C1458" w:rsidP="001C1458">
            <w:pPr>
              <w:spacing w:line="259" w:lineRule="auto"/>
              <w:rPr>
                <w:rFonts w:cstheme="minorHAnsi"/>
                <w:sz w:val="20"/>
                <w:szCs w:val="20"/>
              </w:rPr>
            </w:pPr>
            <w:r w:rsidRPr="00CA6375">
              <w:rPr>
                <w:rFonts w:cstheme="minorHAnsi"/>
                <w:sz w:val="20"/>
                <w:szCs w:val="20"/>
              </w:rPr>
              <w:t>A more stringent definition of control than non-caseness by eliminating contradictory cases</w:t>
            </w:r>
          </w:p>
        </w:tc>
      </w:tr>
      <w:tr w:rsidR="001C1458" w:rsidRPr="00CA6375" w14:paraId="5A371412" w14:textId="77777777" w:rsidTr="00CA6375">
        <w:trPr>
          <w:tblHeader/>
        </w:trPr>
        <w:tc>
          <w:tcPr>
            <w:tcW w:w="1164" w:type="dxa"/>
          </w:tcPr>
          <w:p w14:paraId="1DB9A16E" w14:textId="77777777" w:rsidR="001C1458" w:rsidRPr="00CA6375" w:rsidRDefault="001C1458" w:rsidP="001C1458">
            <w:pPr>
              <w:spacing w:line="259" w:lineRule="auto"/>
              <w:rPr>
                <w:rFonts w:cstheme="minorHAnsi"/>
                <w:sz w:val="20"/>
                <w:szCs w:val="20"/>
              </w:rPr>
            </w:pPr>
            <w:r w:rsidRPr="00CA6375">
              <w:rPr>
                <w:rFonts w:cstheme="minorHAnsi"/>
                <w:sz w:val="20"/>
                <w:szCs w:val="20"/>
              </w:rPr>
              <w:t>Case variant</w:t>
            </w:r>
          </w:p>
          <w:p w14:paraId="4A9BDE61" w14:textId="77777777" w:rsidR="001C1458" w:rsidRPr="00CA6375" w:rsidRDefault="001C1458" w:rsidP="001C1458">
            <w:pPr>
              <w:spacing w:line="259" w:lineRule="auto"/>
              <w:rPr>
                <w:rFonts w:cstheme="minorHAnsi"/>
                <w:sz w:val="20"/>
                <w:szCs w:val="20"/>
              </w:rPr>
            </w:pPr>
          </w:p>
          <w:p w14:paraId="497E27D2" w14:textId="6F8B68E1" w:rsidR="001C1458" w:rsidRPr="00CA6375" w:rsidRDefault="001C1458" w:rsidP="001C1458">
            <w:pPr>
              <w:spacing w:line="259" w:lineRule="auto"/>
              <w:rPr>
                <w:rFonts w:cstheme="minorHAnsi"/>
                <w:sz w:val="20"/>
                <w:szCs w:val="20"/>
              </w:rPr>
            </w:pPr>
            <w:r w:rsidRPr="00CA6375">
              <w:rPr>
                <w:rFonts w:cstheme="minorHAnsi"/>
                <w:sz w:val="20"/>
                <w:szCs w:val="20"/>
              </w:rPr>
              <w:t>Adapted from MHQ1</w:t>
            </w:r>
          </w:p>
        </w:tc>
        <w:tc>
          <w:tcPr>
            <w:tcW w:w="1706" w:type="dxa"/>
            <w:gridSpan w:val="2"/>
          </w:tcPr>
          <w:p w14:paraId="07CA7484" w14:textId="77777777" w:rsidR="001C1458" w:rsidRPr="00CA6375" w:rsidRDefault="001C1458" w:rsidP="001C1458">
            <w:pPr>
              <w:spacing w:line="259" w:lineRule="auto"/>
              <w:rPr>
                <w:rFonts w:cstheme="minorHAnsi"/>
                <w:sz w:val="20"/>
                <w:szCs w:val="20"/>
              </w:rPr>
            </w:pPr>
            <w:r w:rsidRPr="00CA6375">
              <w:rPr>
                <w:rFonts w:cstheme="minorHAnsi"/>
                <w:sz w:val="20"/>
                <w:szCs w:val="20"/>
              </w:rPr>
              <w:t>Wider Bipolar Spectrum</w:t>
            </w:r>
          </w:p>
        </w:tc>
        <w:tc>
          <w:tcPr>
            <w:tcW w:w="2333" w:type="dxa"/>
          </w:tcPr>
          <w:p w14:paraId="7CE49B87"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As above, with potential for including participants with hypomania as well as mania</w:t>
            </w:r>
          </w:p>
        </w:tc>
        <w:tc>
          <w:tcPr>
            <w:tcW w:w="2851" w:type="dxa"/>
          </w:tcPr>
          <w:p w14:paraId="692F975B"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61CE6E13"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761BDF2"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 {hypomania/mania ever}*</w:t>
            </w:r>
          </w:p>
        </w:tc>
        <w:tc>
          <w:tcPr>
            <w:tcW w:w="2431" w:type="dxa"/>
            <w:gridSpan w:val="2"/>
          </w:tcPr>
          <w:p w14:paraId="0BC0CE19" w14:textId="4A75D2D2" w:rsidR="001C1458" w:rsidRPr="00CA6375" w:rsidRDefault="001C1458" w:rsidP="001C1458">
            <w:pPr>
              <w:spacing w:line="259" w:lineRule="auto"/>
              <w:rPr>
                <w:rFonts w:cstheme="minorHAnsi"/>
                <w:sz w:val="20"/>
                <w:szCs w:val="20"/>
              </w:rPr>
            </w:pPr>
            <w:r w:rsidRPr="00CA6375">
              <w:rPr>
                <w:rFonts w:cstheme="minorHAnsi"/>
                <w:sz w:val="20"/>
                <w:szCs w:val="20"/>
              </w:rPr>
              <w:t>MHQ1 definition was for bipolar disorder type II only. This definition includes bipolar I and bipolar II disorder. There is some uncertainty as the definition of a wider bipolar spectrum, compared to bipolar type I alone.</w:t>
            </w:r>
          </w:p>
          <w:p w14:paraId="7EAF5F1C" w14:textId="77777777" w:rsidR="001C1458" w:rsidRPr="00CA6375" w:rsidRDefault="001C1458" w:rsidP="001C1458">
            <w:pPr>
              <w:spacing w:line="259" w:lineRule="auto"/>
              <w:rPr>
                <w:rFonts w:cstheme="minorHAnsi"/>
                <w:sz w:val="20"/>
                <w:szCs w:val="20"/>
              </w:rPr>
            </w:pPr>
          </w:p>
          <w:p w14:paraId="28E0A0B2" w14:textId="4BF264A2" w:rsidR="001C1458" w:rsidRPr="00CA6375" w:rsidRDefault="001C1458" w:rsidP="001C1458">
            <w:pPr>
              <w:spacing w:line="259" w:lineRule="auto"/>
              <w:rPr>
                <w:rFonts w:cstheme="minorHAnsi"/>
                <w:sz w:val="20"/>
                <w:szCs w:val="20"/>
              </w:rPr>
            </w:pPr>
            <w:r w:rsidRPr="00CA6375">
              <w:rPr>
                <w:rFonts w:cstheme="minorHAnsi"/>
                <w:sz w:val="20"/>
                <w:szCs w:val="20"/>
              </w:rPr>
              <w:t>* note two definitions of hypomania (lasting 4 days or lasting a week) could give two different cohorts.</w:t>
            </w:r>
          </w:p>
          <w:p w14:paraId="4C819951" w14:textId="77777777" w:rsidR="001C1458" w:rsidRPr="00CA6375" w:rsidRDefault="001C1458" w:rsidP="001C1458">
            <w:pPr>
              <w:spacing w:line="259" w:lineRule="auto"/>
              <w:rPr>
                <w:rFonts w:cstheme="minorHAnsi"/>
                <w:sz w:val="20"/>
                <w:szCs w:val="20"/>
              </w:rPr>
            </w:pPr>
          </w:p>
          <w:p w14:paraId="22E38B4C"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Cerimele et al. The prevalence of bipolar disorder in primary care samples: a systematic review, General Hospital Psychiatry 36 (2014) 19-25</w:t>
            </w:r>
          </w:p>
          <w:p w14:paraId="0E63B868" w14:textId="77777777" w:rsidR="001C1458" w:rsidRPr="00CA6375" w:rsidRDefault="001C1458" w:rsidP="001C1458">
            <w:pPr>
              <w:spacing w:line="259" w:lineRule="auto"/>
              <w:rPr>
                <w:rFonts w:cstheme="minorHAnsi"/>
                <w:i/>
                <w:sz w:val="20"/>
                <w:szCs w:val="20"/>
              </w:rPr>
            </w:pPr>
          </w:p>
          <w:p w14:paraId="22A6206F"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 xml:space="preserve">Carvalho, A. F., Y. Takwoingi, et al. (2015). "Screening for bipolar spectrum disorders: a comprehensive meta-analysis of accuracy studies." Journal of affective disorders </w:t>
            </w:r>
            <w:r w:rsidRPr="00CA6375">
              <w:rPr>
                <w:rFonts w:cstheme="minorHAnsi"/>
                <w:b/>
                <w:bCs/>
                <w:i/>
                <w:iCs/>
                <w:sz w:val="20"/>
                <w:szCs w:val="20"/>
              </w:rPr>
              <w:t>172</w:t>
            </w:r>
            <w:r w:rsidRPr="00CA6375">
              <w:rPr>
                <w:rFonts w:cstheme="minorHAnsi"/>
                <w:i/>
                <w:iCs/>
                <w:sz w:val="20"/>
                <w:szCs w:val="20"/>
              </w:rPr>
              <w:t>: 337-346</w:t>
            </w:r>
          </w:p>
        </w:tc>
      </w:tr>
      <w:tr w:rsidR="001C1458" w:rsidRPr="00CA6375" w14:paraId="7E5E7E29" w14:textId="77777777" w:rsidTr="00CA6375">
        <w:trPr>
          <w:tblHeader/>
        </w:trPr>
        <w:tc>
          <w:tcPr>
            <w:tcW w:w="10485" w:type="dxa"/>
            <w:gridSpan w:val="7"/>
          </w:tcPr>
          <w:p w14:paraId="67B3F8D9" w14:textId="6AC83602" w:rsidR="001C1458" w:rsidRPr="00CA6375" w:rsidRDefault="001C1458" w:rsidP="00377B02">
            <w:pPr>
              <w:pStyle w:val="Heading2"/>
              <w:rPr>
                <w:rFonts w:asciiTheme="minorHAnsi" w:hAnsiTheme="minorHAnsi" w:cstheme="minorHAnsi"/>
                <w:sz w:val="20"/>
                <w:szCs w:val="20"/>
              </w:rPr>
            </w:pPr>
            <w:bookmarkStart w:id="26" w:name="_Anxiety_and_panic"/>
            <w:bookmarkEnd w:id="26"/>
            <w:r w:rsidRPr="00CA6375">
              <w:rPr>
                <w:rFonts w:asciiTheme="minorHAnsi" w:hAnsiTheme="minorHAnsi" w:cstheme="minorHAnsi"/>
                <w:sz w:val="20"/>
                <w:szCs w:val="20"/>
              </w:rPr>
              <w:t>Anxiety and panic section (GAD)</w:t>
            </w:r>
          </w:p>
        </w:tc>
      </w:tr>
      <w:tr w:rsidR="001C1458" w:rsidRPr="00CA6375" w14:paraId="2EAECBF2" w14:textId="77777777" w:rsidTr="00CA6375">
        <w:trPr>
          <w:tblHeader/>
        </w:trPr>
        <w:tc>
          <w:tcPr>
            <w:tcW w:w="1164" w:type="dxa"/>
          </w:tcPr>
          <w:p w14:paraId="29F12ED2" w14:textId="77777777" w:rsidR="001C1458" w:rsidRPr="00CA6375" w:rsidRDefault="001C1458" w:rsidP="001C1458">
            <w:pPr>
              <w:rPr>
                <w:rFonts w:cstheme="minorHAnsi"/>
                <w:sz w:val="20"/>
                <w:szCs w:val="20"/>
              </w:rPr>
            </w:pPr>
            <w:r w:rsidRPr="00CA6375">
              <w:rPr>
                <w:rFonts w:cstheme="minorHAnsi"/>
                <w:sz w:val="20"/>
                <w:szCs w:val="20"/>
              </w:rPr>
              <w:t>Score</w:t>
            </w:r>
          </w:p>
          <w:p w14:paraId="5B6BC586" w14:textId="77777777" w:rsidR="001C1458" w:rsidRPr="00CA6375" w:rsidRDefault="001C1458" w:rsidP="001C1458">
            <w:pPr>
              <w:rPr>
                <w:rFonts w:cstheme="minorHAnsi"/>
                <w:sz w:val="20"/>
                <w:szCs w:val="20"/>
              </w:rPr>
            </w:pPr>
          </w:p>
          <w:p w14:paraId="1D2C3ACB" w14:textId="0C855A46" w:rsidR="001C1458" w:rsidRPr="00CA6375" w:rsidRDefault="001C1458" w:rsidP="001C1458">
            <w:pPr>
              <w:rPr>
                <w:rFonts w:cstheme="minorHAnsi"/>
                <w:sz w:val="20"/>
                <w:szCs w:val="20"/>
              </w:rPr>
            </w:pPr>
            <w:r w:rsidRPr="00CA6375">
              <w:rPr>
                <w:rFonts w:cstheme="minorHAnsi"/>
                <w:sz w:val="20"/>
                <w:szCs w:val="20"/>
              </w:rPr>
              <w:t>Repeat from MHQ1</w:t>
            </w:r>
          </w:p>
        </w:tc>
        <w:tc>
          <w:tcPr>
            <w:tcW w:w="1706" w:type="dxa"/>
            <w:gridSpan w:val="2"/>
          </w:tcPr>
          <w:p w14:paraId="44D84920" w14:textId="1AB68DDB" w:rsidR="001C1458" w:rsidRPr="00CA6375" w:rsidRDefault="001C1458" w:rsidP="001C1458">
            <w:pPr>
              <w:rPr>
                <w:rFonts w:cstheme="minorHAnsi"/>
                <w:sz w:val="20"/>
                <w:szCs w:val="20"/>
              </w:rPr>
            </w:pPr>
            <w:r w:rsidRPr="00CA6375">
              <w:rPr>
                <w:rFonts w:cstheme="minorHAnsi"/>
                <w:sz w:val="20"/>
                <w:szCs w:val="20"/>
              </w:rPr>
              <w:t>GAD7 full score</w:t>
            </w:r>
          </w:p>
        </w:tc>
        <w:tc>
          <w:tcPr>
            <w:tcW w:w="2333" w:type="dxa"/>
          </w:tcPr>
          <w:p w14:paraId="387A2020" w14:textId="2C056AE3" w:rsidR="001C1458" w:rsidRPr="00CA6375" w:rsidRDefault="001C1458" w:rsidP="001C1458">
            <w:pPr>
              <w:rPr>
                <w:rFonts w:cstheme="minorHAnsi"/>
                <w:sz w:val="20"/>
                <w:szCs w:val="20"/>
              </w:rPr>
            </w:pPr>
            <w:r w:rsidRPr="00CA6375">
              <w:rPr>
                <w:rFonts w:cstheme="minorHAnsi"/>
                <w:sz w:val="20"/>
                <w:szCs w:val="20"/>
              </w:rPr>
              <w:t>Score items from “not at all” 0 to “nearly every day” 3 and sum.</w:t>
            </w:r>
          </w:p>
        </w:tc>
        <w:tc>
          <w:tcPr>
            <w:tcW w:w="2851" w:type="dxa"/>
          </w:tcPr>
          <w:p w14:paraId="7C4EA6D3" w14:textId="466F187E" w:rsidR="001C1458" w:rsidRPr="00CA6375" w:rsidRDefault="001C1458" w:rsidP="001C1458">
            <w:pPr>
              <w:rPr>
                <w:rFonts w:cstheme="minorHAnsi"/>
                <w:sz w:val="20"/>
                <w:szCs w:val="20"/>
              </w:rPr>
            </w:pPr>
            <w:r w:rsidRPr="00CA6375">
              <w:rPr>
                <w:rFonts w:cstheme="minorHAnsi"/>
                <w:sz w:val="20"/>
                <w:szCs w:val="20"/>
              </w:rPr>
              <w:t>Sum scores on individual items. No adjustment needed if score 0 to 3</w:t>
            </w:r>
          </w:p>
          <w:p w14:paraId="23991D6E" w14:textId="77777777" w:rsidR="001C1458" w:rsidRPr="00CA6375" w:rsidRDefault="001C1458" w:rsidP="001C1458">
            <w:pPr>
              <w:rPr>
                <w:rFonts w:cstheme="minorHAnsi"/>
                <w:sz w:val="20"/>
                <w:szCs w:val="20"/>
              </w:rPr>
            </w:pPr>
          </w:p>
          <w:p w14:paraId="7293A82C" w14:textId="03B63750"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_1a Feeling nervous, anxious or on edge</w:t>
            </w:r>
          </w:p>
          <w:p w14:paraId="25A79998" w14:textId="0D09052F"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_1b Not being able to stop or control worrying</w:t>
            </w:r>
          </w:p>
          <w:p w14:paraId="29BC2E91" w14:textId="7E50B103"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_1c Worrying too much about different things</w:t>
            </w:r>
          </w:p>
          <w:p w14:paraId="33533C0E" w14:textId="3E623FFE"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_1d Trouble relaxing</w:t>
            </w:r>
          </w:p>
          <w:p w14:paraId="1B33B496" w14:textId="0E49365A"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_1e Being so restless that it is hard to sit still</w:t>
            </w:r>
          </w:p>
          <w:p w14:paraId="29A3AD9E" w14:textId="64698728"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_1f Becoming easily annoyed or irritable</w:t>
            </w:r>
          </w:p>
          <w:p w14:paraId="402F3AC0" w14:textId="36CB76B3"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_1g Feeling afraid as if something awful might happen</w:t>
            </w:r>
          </w:p>
        </w:tc>
        <w:tc>
          <w:tcPr>
            <w:tcW w:w="2431" w:type="dxa"/>
            <w:gridSpan w:val="2"/>
          </w:tcPr>
          <w:p w14:paraId="6EEDAA65" w14:textId="60491751" w:rsidR="001C1458" w:rsidRPr="00CA6375" w:rsidRDefault="001C1458" w:rsidP="001C1458">
            <w:pPr>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36A7B935" w14:textId="77777777" w:rsidTr="00CA6375">
        <w:trPr>
          <w:tblHeader/>
        </w:trPr>
        <w:tc>
          <w:tcPr>
            <w:tcW w:w="1164" w:type="dxa"/>
          </w:tcPr>
          <w:p w14:paraId="55430863" w14:textId="77777777" w:rsidR="001C1458" w:rsidRPr="00CA6375" w:rsidRDefault="001C1458" w:rsidP="001C1458">
            <w:pPr>
              <w:rPr>
                <w:rFonts w:cstheme="minorHAnsi"/>
                <w:sz w:val="20"/>
                <w:szCs w:val="20"/>
              </w:rPr>
            </w:pPr>
            <w:r w:rsidRPr="00CA6375">
              <w:rPr>
                <w:rFonts w:cstheme="minorHAnsi"/>
                <w:sz w:val="20"/>
                <w:szCs w:val="20"/>
              </w:rPr>
              <w:t>Case</w:t>
            </w:r>
          </w:p>
          <w:p w14:paraId="79330F2F" w14:textId="77777777" w:rsidR="001C1458" w:rsidRPr="00CA6375" w:rsidRDefault="001C1458" w:rsidP="001C1458">
            <w:pPr>
              <w:rPr>
                <w:rFonts w:cstheme="minorHAnsi"/>
                <w:sz w:val="20"/>
                <w:szCs w:val="20"/>
              </w:rPr>
            </w:pPr>
          </w:p>
          <w:p w14:paraId="711A016B" w14:textId="55BABF95" w:rsidR="001C1458" w:rsidRPr="00CA6375" w:rsidRDefault="001C1458" w:rsidP="001C1458">
            <w:pPr>
              <w:rPr>
                <w:rFonts w:cstheme="minorHAnsi"/>
                <w:sz w:val="20"/>
                <w:szCs w:val="20"/>
              </w:rPr>
            </w:pPr>
            <w:r w:rsidRPr="00CA6375">
              <w:rPr>
                <w:rFonts w:cstheme="minorHAnsi"/>
                <w:sz w:val="20"/>
                <w:szCs w:val="20"/>
              </w:rPr>
              <w:t>Changed from equivalent in MHQ1</w:t>
            </w:r>
          </w:p>
        </w:tc>
        <w:tc>
          <w:tcPr>
            <w:tcW w:w="1706" w:type="dxa"/>
            <w:gridSpan w:val="2"/>
          </w:tcPr>
          <w:p w14:paraId="0DB55E5C" w14:textId="60535D1B" w:rsidR="001C1458" w:rsidRPr="00CA6375" w:rsidRDefault="001C1458" w:rsidP="001C1458">
            <w:pPr>
              <w:rPr>
                <w:rFonts w:cstheme="minorHAnsi"/>
                <w:sz w:val="20"/>
                <w:szCs w:val="20"/>
              </w:rPr>
            </w:pPr>
            <w:r w:rsidRPr="00CA6375">
              <w:rPr>
                <w:rFonts w:cstheme="minorHAnsi"/>
                <w:sz w:val="20"/>
                <w:szCs w:val="20"/>
              </w:rPr>
              <w:t>GAD7 derived anxiety disorder</w:t>
            </w:r>
          </w:p>
        </w:tc>
        <w:tc>
          <w:tcPr>
            <w:tcW w:w="2333" w:type="dxa"/>
          </w:tcPr>
          <w:p w14:paraId="01F1A5E6" w14:textId="21BDFB2B"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 full-score &gt;=10 (where each item score 0-3)</w:t>
            </w:r>
          </w:p>
        </w:tc>
        <w:tc>
          <w:tcPr>
            <w:tcW w:w="2851" w:type="dxa"/>
          </w:tcPr>
          <w:p w14:paraId="2E761E0E" w14:textId="65273721" w:rsidR="001C1458" w:rsidRPr="00CA6375" w:rsidRDefault="001C1458" w:rsidP="001C1458">
            <w:pPr>
              <w:rPr>
                <w:rFonts w:cstheme="minorHAnsi"/>
                <w:sz w:val="20"/>
                <w:szCs w:val="20"/>
              </w:rPr>
            </w:pPr>
            <w:r w:rsidRPr="00CA6375">
              <w:rPr>
                <w:rFonts w:cstheme="minorHAnsi"/>
                <w:sz w:val="20"/>
                <w:szCs w:val="20"/>
              </w:rPr>
              <w:t>{GAD7 full score} &gt;= 10</w:t>
            </w:r>
          </w:p>
        </w:tc>
        <w:tc>
          <w:tcPr>
            <w:tcW w:w="2431" w:type="dxa"/>
            <w:gridSpan w:val="2"/>
          </w:tcPr>
          <w:p w14:paraId="6F0DDC99" w14:textId="120ADB0F" w:rsidR="001C1458" w:rsidRPr="00CA6375" w:rsidRDefault="001C1458" w:rsidP="001C1458">
            <w:pPr>
              <w:rPr>
                <w:rFonts w:cstheme="minorHAnsi"/>
                <w:sz w:val="20"/>
                <w:szCs w:val="20"/>
              </w:rPr>
            </w:pPr>
            <w:r w:rsidRPr="00CA6375">
              <w:rPr>
                <w:rFonts w:cstheme="minorHAnsi"/>
                <w:sz w:val="20"/>
                <w:szCs w:val="20"/>
              </w:rPr>
              <w:t xml:space="preserve">This is </w:t>
            </w:r>
            <w:r w:rsidRPr="00CA6375">
              <w:rPr>
                <w:rFonts w:cstheme="minorHAnsi"/>
                <w:b/>
                <w:bCs/>
                <w:sz w:val="20"/>
                <w:szCs w:val="20"/>
              </w:rPr>
              <w:t>not consistent with MHQ1</w:t>
            </w:r>
            <w:r w:rsidRPr="00CA6375">
              <w:rPr>
                <w:rFonts w:cstheme="minorHAnsi"/>
                <w:sz w:val="20"/>
                <w:szCs w:val="20"/>
              </w:rPr>
              <w:t xml:space="preserve"> {current anxiety}, where CIDI-SF(L) GAD module was used, and participants were only categorised as current anxiety if positive on the CIDI GAD ever. MHQ1 could however be scored in this way.</w:t>
            </w:r>
          </w:p>
          <w:p w14:paraId="2A818453" w14:textId="77777777" w:rsidR="001C1458" w:rsidRPr="00CA6375" w:rsidRDefault="001C1458" w:rsidP="001C1458">
            <w:pPr>
              <w:rPr>
                <w:rFonts w:cstheme="minorHAnsi"/>
                <w:sz w:val="20"/>
                <w:szCs w:val="20"/>
              </w:rPr>
            </w:pPr>
          </w:p>
          <w:p w14:paraId="046BCD18" w14:textId="01D4C5B5" w:rsidR="001C1458" w:rsidRPr="00CA6375" w:rsidRDefault="001C1458" w:rsidP="001C1458">
            <w:pPr>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2797D6F1" w14:textId="77777777" w:rsidTr="00CA6375">
        <w:trPr>
          <w:tblHeader/>
        </w:trPr>
        <w:tc>
          <w:tcPr>
            <w:tcW w:w="1164" w:type="dxa"/>
          </w:tcPr>
          <w:p w14:paraId="5ECBD174" w14:textId="77777777" w:rsidR="001C1458" w:rsidRPr="00CA6375" w:rsidRDefault="001C1458" w:rsidP="001C1458">
            <w:pPr>
              <w:rPr>
                <w:rFonts w:cstheme="minorHAnsi"/>
                <w:sz w:val="20"/>
                <w:szCs w:val="20"/>
              </w:rPr>
            </w:pPr>
            <w:r w:rsidRPr="00CA6375">
              <w:rPr>
                <w:rFonts w:cstheme="minorHAnsi"/>
                <w:sz w:val="20"/>
                <w:szCs w:val="20"/>
              </w:rPr>
              <w:t>Symptom</w:t>
            </w:r>
          </w:p>
          <w:p w14:paraId="4C65C743" w14:textId="77777777" w:rsidR="001C1458" w:rsidRPr="00CA6375" w:rsidRDefault="001C1458" w:rsidP="001C1458">
            <w:pPr>
              <w:rPr>
                <w:rFonts w:cstheme="minorHAnsi"/>
                <w:sz w:val="20"/>
                <w:szCs w:val="20"/>
              </w:rPr>
            </w:pPr>
          </w:p>
          <w:p w14:paraId="33F859C8" w14:textId="78675867" w:rsidR="001C1458" w:rsidRPr="00CA6375" w:rsidRDefault="001C1458" w:rsidP="001C1458">
            <w:pPr>
              <w:rPr>
                <w:rFonts w:cstheme="minorHAnsi"/>
                <w:sz w:val="20"/>
                <w:szCs w:val="20"/>
              </w:rPr>
            </w:pPr>
            <w:r w:rsidRPr="00CA6375">
              <w:rPr>
                <w:rFonts w:cstheme="minorHAnsi"/>
                <w:sz w:val="20"/>
                <w:szCs w:val="20"/>
              </w:rPr>
              <w:t>New</w:t>
            </w:r>
          </w:p>
        </w:tc>
        <w:tc>
          <w:tcPr>
            <w:tcW w:w="1706" w:type="dxa"/>
            <w:gridSpan w:val="2"/>
          </w:tcPr>
          <w:p w14:paraId="59991357" w14:textId="77777777" w:rsidR="001C1458" w:rsidRPr="00CA6375" w:rsidRDefault="001C1458" w:rsidP="001C1458">
            <w:pPr>
              <w:rPr>
                <w:rFonts w:cstheme="minorHAnsi"/>
                <w:sz w:val="20"/>
                <w:szCs w:val="20"/>
              </w:rPr>
            </w:pPr>
            <w:r w:rsidRPr="00CA6375">
              <w:rPr>
                <w:rFonts w:cstheme="minorHAnsi"/>
                <w:sz w:val="20"/>
                <w:szCs w:val="20"/>
              </w:rPr>
              <w:t>Panic attack ever</w:t>
            </w:r>
          </w:p>
        </w:tc>
        <w:tc>
          <w:tcPr>
            <w:tcW w:w="2333" w:type="dxa"/>
          </w:tcPr>
          <w:p w14:paraId="6087C798" w14:textId="77777777" w:rsidR="001C1458" w:rsidRPr="00CA6375" w:rsidRDefault="001C1458" w:rsidP="001C1458">
            <w:pPr>
              <w:rPr>
                <w:rFonts w:cstheme="minorHAnsi"/>
                <w:sz w:val="20"/>
                <w:szCs w:val="20"/>
              </w:rPr>
            </w:pPr>
            <w:r w:rsidRPr="00CA6375">
              <w:rPr>
                <w:rFonts w:cstheme="minorHAnsi"/>
                <w:sz w:val="20"/>
                <w:szCs w:val="20"/>
              </w:rPr>
              <w:t>An abrupt surge of intense fear or intense discomfort that reaches a peak within minutes, and during which time four or more of a list of 13 physical and cognitive symptoms occur.</w:t>
            </w:r>
          </w:p>
        </w:tc>
        <w:tc>
          <w:tcPr>
            <w:tcW w:w="2851" w:type="dxa"/>
          </w:tcPr>
          <w:p w14:paraId="54010E00" w14:textId="77777777" w:rsidR="001C1458" w:rsidRPr="00CA6375" w:rsidRDefault="001C1458" w:rsidP="001C1458">
            <w:pPr>
              <w:spacing w:line="259" w:lineRule="auto"/>
              <w:rPr>
                <w:rFonts w:cstheme="minorHAnsi"/>
                <w:sz w:val="20"/>
                <w:szCs w:val="20"/>
              </w:rPr>
            </w:pPr>
            <w:r w:rsidRPr="00CA6375">
              <w:rPr>
                <w:rFonts w:cstheme="minorHAnsi"/>
                <w:sz w:val="20"/>
                <w:szCs w:val="20"/>
              </w:rPr>
              <w:t>4 or more symptoms out of:</w:t>
            </w:r>
          </w:p>
          <w:p w14:paraId="4782F289" w14:textId="77777777" w:rsidR="001C1458" w:rsidRPr="00CA6375" w:rsidRDefault="001C1458" w:rsidP="001C1458">
            <w:pPr>
              <w:spacing w:line="259" w:lineRule="auto"/>
              <w:rPr>
                <w:rFonts w:cstheme="minorHAnsi"/>
                <w:sz w:val="20"/>
                <w:szCs w:val="20"/>
              </w:rPr>
            </w:pPr>
            <w:r w:rsidRPr="00CA6375">
              <w:rPr>
                <w:rFonts w:cstheme="minorHAnsi"/>
                <w:sz w:val="20"/>
                <w:szCs w:val="20"/>
              </w:rPr>
              <w:t>Experienced the following symptom (SFP1):</w:t>
            </w:r>
          </w:p>
          <w:p w14:paraId="059F5820"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Heart pounding or racing (01)</w:t>
            </w:r>
          </w:p>
          <w:p w14:paraId="4D047BBF"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Sweating (02)</w:t>
            </w:r>
          </w:p>
          <w:p w14:paraId="400C2A19"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Trembling or shaking (02)</w:t>
            </w:r>
          </w:p>
          <w:p w14:paraId="2DB7E783"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Short of breath or being smothered (04)</w:t>
            </w:r>
          </w:p>
          <w:p w14:paraId="03394BAF"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Choking (05)</w:t>
            </w:r>
          </w:p>
          <w:p w14:paraId="481929CD"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Pain or discomfort in chest (06)</w:t>
            </w:r>
          </w:p>
          <w:p w14:paraId="08658448"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Nauseous or felt sick in the stomach (07)</w:t>
            </w:r>
          </w:p>
          <w:p w14:paraId="39906A5D"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Dizzy, unsteady, light-headed or faint (08)</w:t>
            </w:r>
          </w:p>
          <w:p w14:paraId="744D5211"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Hot or cold (09)</w:t>
            </w:r>
          </w:p>
          <w:p w14:paraId="55523FAD"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Numbness or tingling sensations (10)</w:t>
            </w:r>
          </w:p>
          <w:p w14:paraId="4F61A018"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Felt like things weren't real, or felt detached (11)</w:t>
            </w:r>
          </w:p>
          <w:p w14:paraId="6F47A729"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Afraid going to lose control or ‘go crazy’ (12)</w:t>
            </w:r>
          </w:p>
          <w:p w14:paraId="2AE4C60F"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Afraid going to die (13)</w:t>
            </w:r>
          </w:p>
        </w:tc>
        <w:tc>
          <w:tcPr>
            <w:tcW w:w="2431" w:type="dxa"/>
            <w:gridSpan w:val="2"/>
          </w:tcPr>
          <w:p w14:paraId="258EF229" w14:textId="77777777" w:rsidR="001C1458" w:rsidRPr="00CA6375" w:rsidRDefault="001C1458" w:rsidP="001C1458">
            <w:pPr>
              <w:spacing w:line="259" w:lineRule="auto"/>
              <w:rPr>
                <w:rFonts w:cstheme="minorHAnsi"/>
                <w:sz w:val="20"/>
                <w:szCs w:val="20"/>
              </w:rPr>
            </w:pPr>
            <w:r w:rsidRPr="00CA6375">
              <w:rPr>
                <w:rFonts w:cstheme="minorHAnsi"/>
                <w:sz w:val="20"/>
                <w:szCs w:val="20"/>
              </w:rPr>
              <w:t>Based on DSM5 criteria for panic attacks.</w:t>
            </w:r>
          </w:p>
          <w:p w14:paraId="77ECD805" w14:textId="77777777" w:rsidR="001C1458" w:rsidRPr="00CA6375" w:rsidRDefault="001C1458" w:rsidP="001C1458">
            <w:pPr>
              <w:spacing w:line="259" w:lineRule="auto"/>
              <w:rPr>
                <w:rFonts w:cstheme="minorHAnsi"/>
                <w:sz w:val="20"/>
                <w:szCs w:val="20"/>
              </w:rPr>
            </w:pPr>
          </w:p>
          <w:p w14:paraId="542842CF" w14:textId="583893CA" w:rsidR="001C1458" w:rsidRPr="00CA6375" w:rsidRDefault="001C1458" w:rsidP="001C1458">
            <w:pPr>
              <w:spacing w:line="259" w:lineRule="auto"/>
              <w:rPr>
                <w:rFonts w:cstheme="minorHAnsi"/>
                <w:sz w:val="20"/>
                <w:szCs w:val="20"/>
              </w:rPr>
            </w:pPr>
            <w:r w:rsidRPr="00CA6375">
              <w:rPr>
                <w:rFonts w:cstheme="minorHAnsi"/>
                <w:sz w:val="20"/>
                <w:szCs w:val="20"/>
              </w:rPr>
              <w:t xml:space="preserve">Note that CIDI-SF(L) questions are about “a sudden, </w:t>
            </w:r>
            <w:r w:rsidRPr="00CA6375">
              <w:rPr>
                <w:rFonts w:cstheme="minorHAnsi"/>
                <w:b/>
                <w:bCs/>
                <w:i/>
                <w:iCs/>
                <w:sz w:val="20"/>
                <w:szCs w:val="20"/>
              </w:rPr>
              <w:t>unexpected</w:t>
            </w:r>
            <w:r w:rsidRPr="00CA6375">
              <w:rPr>
                <w:rFonts w:cstheme="minorHAnsi"/>
                <w:sz w:val="20"/>
                <w:szCs w:val="20"/>
              </w:rPr>
              <w:t xml:space="preserve"> surge of intense fear”</w:t>
            </w:r>
            <w:r w:rsidR="00CA6375" w:rsidRPr="00CA6375">
              <w:rPr>
                <w:rFonts w:cstheme="minorHAnsi"/>
                <w:sz w:val="20"/>
                <w:szCs w:val="20"/>
              </w:rPr>
              <w:t xml:space="preserve">. This is consistent with DSM5 panic </w:t>
            </w:r>
            <w:r w:rsidR="00CA6375" w:rsidRPr="00CA6375">
              <w:rPr>
                <w:rFonts w:cstheme="minorHAnsi"/>
                <w:b/>
                <w:bCs/>
                <w:sz w:val="20"/>
                <w:szCs w:val="20"/>
              </w:rPr>
              <w:t xml:space="preserve">disorder. </w:t>
            </w:r>
            <w:r w:rsidR="00CA6375" w:rsidRPr="00CA6375">
              <w:rPr>
                <w:rFonts w:cstheme="minorHAnsi"/>
                <w:sz w:val="20"/>
                <w:szCs w:val="20"/>
              </w:rPr>
              <w:t xml:space="preserve">However </w:t>
            </w:r>
            <w:r w:rsidRPr="00CA6375">
              <w:rPr>
                <w:rFonts w:cstheme="minorHAnsi"/>
                <w:sz w:val="20"/>
                <w:szCs w:val="20"/>
              </w:rPr>
              <w:t xml:space="preserve">panic </w:t>
            </w:r>
            <w:r w:rsidRPr="00CA6375">
              <w:rPr>
                <w:rFonts w:cstheme="minorHAnsi"/>
                <w:b/>
                <w:bCs/>
                <w:sz w:val="20"/>
                <w:szCs w:val="20"/>
              </w:rPr>
              <w:t>attacks</w:t>
            </w:r>
            <w:r w:rsidRPr="00CA6375">
              <w:rPr>
                <w:rFonts w:cstheme="minorHAnsi"/>
                <w:sz w:val="20"/>
                <w:szCs w:val="20"/>
              </w:rPr>
              <w:t xml:space="preserve"> </w:t>
            </w:r>
            <w:r w:rsidR="00CA6375" w:rsidRPr="00CA6375">
              <w:rPr>
                <w:rFonts w:cstheme="minorHAnsi"/>
                <w:sz w:val="20"/>
                <w:szCs w:val="20"/>
              </w:rPr>
              <w:t xml:space="preserve">in DSM5 </w:t>
            </w:r>
            <w:r w:rsidRPr="00CA6375">
              <w:rPr>
                <w:rFonts w:cstheme="minorHAnsi"/>
                <w:sz w:val="20"/>
                <w:szCs w:val="20"/>
              </w:rPr>
              <w:t>do not need to be unexpected</w:t>
            </w:r>
            <w:r w:rsidR="00CA6375" w:rsidRPr="00CA6375">
              <w:rPr>
                <w:rFonts w:cstheme="minorHAnsi"/>
                <w:sz w:val="20"/>
                <w:szCs w:val="20"/>
              </w:rPr>
              <w:t>, therefore if there are any participants with only expected / predictable panic attacks, they may not be included.</w:t>
            </w:r>
          </w:p>
        </w:tc>
      </w:tr>
      <w:tr w:rsidR="001C1458" w:rsidRPr="00CA6375" w14:paraId="5B5316D0" w14:textId="77777777" w:rsidTr="00CA6375">
        <w:trPr>
          <w:tblHeader/>
        </w:trPr>
        <w:tc>
          <w:tcPr>
            <w:tcW w:w="1164" w:type="dxa"/>
            <w:shd w:val="clear" w:color="auto" w:fill="auto"/>
          </w:tcPr>
          <w:p w14:paraId="29F8118B" w14:textId="77777777" w:rsidR="001C1458" w:rsidRPr="00CA6375" w:rsidRDefault="001C1458" w:rsidP="001C1458">
            <w:pPr>
              <w:rPr>
                <w:rFonts w:cstheme="minorHAnsi"/>
                <w:sz w:val="20"/>
                <w:szCs w:val="20"/>
              </w:rPr>
            </w:pPr>
            <w:r w:rsidRPr="00CA6375">
              <w:rPr>
                <w:rFonts w:cstheme="minorHAnsi"/>
                <w:sz w:val="20"/>
                <w:szCs w:val="20"/>
              </w:rPr>
              <w:t>Case</w:t>
            </w:r>
          </w:p>
          <w:p w14:paraId="3DA761F9" w14:textId="77777777" w:rsidR="001C1458" w:rsidRPr="00CA6375" w:rsidRDefault="001C1458" w:rsidP="001C1458">
            <w:pPr>
              <w:rPr>
                <w:rFonts w:cstheme="minorHAnsi"/>
                <w:sz w:val="20"/>
                <w:szCs w:val="20"/>
              </w:rPr>
            </w:pPr>
          </w:p>
          <w:p w14:paraId="306FD16B" w14:textId="52489871" w:rsidR="001C1458" w:rsidRPr="00CA6375" w:rsidRDefault="001C1458" w:rsidP="001C1458">
            <w:pPr>
              <w:rPr>
                <w:rFonts w:cstheme="minorHAnsi"/>
                <w:sz w:val="20"/>
                <w:szCs w:val="20"/>
              </w:rPr>
            </w:pPr>
            <w:r w:rsidRPr="00CA6375">
              <w:rPr>
                <w:rFonts w:cstheme="minorHAnsi"/>
                <w:sz w:val="20"/>
                <w:szCs w:val="20"/>
              </w:rPr>
              <w:t>New</w:t>
            </w:r>
          </w:p>
        </w:tc>
        <w:tc>
          <w:tcPr>
            <w:tcW w:w="1706" w:type="dxa"/>
            <w:gridSpan w:val="2"/>
            <w:shd w:val="clear" w:color="auto" w:fill="auto"/>
          </w:tcPr>
          <w:p w14:paraId="4CC1B4CF" w14:textId="089FBED9" w:rsidR="001C1458" w:rsidRPr="00CA6375" w:rsidRDefault="001C1458" w:rsidP="001C1458">
            <w:pPr>
              <w:rPr>
                <w:rFonts w:cstheme="minorHAnsi"/>
                <w:sz w:val="20"/>
                <w:szCs w:val="20"/>
              </w:rPr>
            </w:pPr>
            <w:r w:rsidRPr="00CA6375">
              <w:rPr>
                <w:rFonts w:cstheme="minorHAnsi"/>
                <w:sz w:val="20"/>
                <w:szCs w:val="20"/>
              </w:rPr>
              <w:t>Panic disorder ever</w:t>
            </w:r>
          </w:p>
        </w:tc>
        <w:tc>
          <w:tcPr>
            <w:tcW w:w="2333" w:type="dxa"/>
            <w:shd w:val="clear" w:color="auto" w:fill="auto"/>
          </w:tcPr>
          <w:p w14:paraId="3E425938" w14:textId="79B76CDB" w:rsidR="001C1458" w:rsidRPr="00CA6375" w:rsidRDefault="001C1458" w:rsidP="001C1458">
            <w:pPr>
              <w:rPr>
                <w:rFonts w:cstheme="minorHAnsi"/>
                <w:sz w:val="20"/>
                <w:szCs w:val="20"/>
              </w:rPr>
            </w:pPr>
            <w:r w:rsidRPr="00CA6375">
              <w:rPr>
                <w:rFonts w:cstheme="minorHAnsi"/>
                <w:sz w:val="20"/>
                <w:szCs w:val="20"/>
              </w:rPr>
              <w:t>Recurrent unexpected panic attacks, with four (or more) physical and cognitive symptoms. At least one of the attacks has been follows by 1 month (or more) with persistent concern or worry about panic attacks, or maladaptive changes in behaviour related to the attacks. The disturbance is not attributable to the physiological effects of a substance or another medical condition, and is not better explained by social anxiety disorder or specific phobia.</w:t>
            </w:r>
          </w:p>
        </w:tc>
        <w:tc>
          <w:tcPr>
            <w:tcW w:w="2851" w:type="dxa"/>
            <w:shd w:val="clear" w:color="auto" w:fill="auto"/>
          </w:tcPr>
          <w:p w14:paraId="33A95269" w14:textId="103043EE" w:rsidR="001C1458" w:rsidRPr="00CA6375" w:rsidRDefault="001C1458" w:rsidP="001C1458">
            <w:pPr>
              <w:spacing w:line="259" w:lineRule="auto"/>
              <w:rPr>
                <w:rFonts w:cstheme="minorHAnsi"/>
                <w:sz w:val="20"/>
                <w:szCs w:val="20"/>
              </w:rPr>
            </w:pPr>
            <w:r w:rsidRPr="00CA6375">
              <w:rPr>
                <w:rFonts w:cstheme="minorHAnsi"/>
                <w:sz w:val="20"/>
                <w:szCs w:val="20"/>
              </w:rPr>
              <w:t>Symptoms {panic attack ever}</w:t>
            </w:r>
          </w:p>
          <w:p w14:paraId="7BF5A81D" w14:textId="77777777" w:rsidR="001C1458" w:rsidRPr="00CA6375" w:rsidRDefault="001C1458" w:rsidP="001C1458">
            <w:pPr>
              <w:spacing w:line="259" w:lineRule="auto"/>
              <w:rPr>
                <w:rFonts w:cstheme="minorHAnsi"/>
                <w:sz w:val="20"/>
                <w:szCs w:val="20"/>
              </w:rPr>
            </w:pPr>
          </w:p>
          <w:p w14:paraId="0F997930" w14:textId="7833F2C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DCAE621" w14:textId="4A1A1347" w:rsidR="001C1458" w:rsidRPr="00CA6375" w:rsidRDefault="001C1458" w:rsidP="001C1458">
            <w:pPr>
              <w:spacing w:line="259" w:lineRule="auto"/>
              <w:rPr>
                <w:rFonts w:cstheme="minorHAnsi"/>
                <w:sz w:val="20"/>
                <w:szCs w:val="20"/>
              </w:rPr>
            </w:pPr>
            <w:r w:rsidRPr="00CA6375">
              <w:rPr>
                <w:rFonts w:cstheme="minorHAnsi"/>
                <w:sz w:val="20"/>
                <w:szCs w:val="20"/>
              </w:rPr>
              <w:t>Feel anxious more panic attacks (SFP3a) = Yes</w:t>
            </w:r>
          </w:p>
          <w:p w14:paraId="3BEB429A" w14:textId="1442D730" w:rsidR="001C1458" w:rsidRPr="00CA6375" w:rsidRDefault="001C1458" w:rsidP="001C1458">
            <w:pPr>
              <w:spacing w:line="259" w:lineRule="auto"/>
              <w:rPr>
                <w:rFonts w:cstheme="minorHAnsi"/>
                <w:sz w:val="20"/>
                <w:szCs w:val="20"/>
              </w:rPr>
            </w:pPr>
            <w:r w:rsidRPr="00CA6375">
              <w:rPr>
                <w:rFonts w:cstheme="minorHAnsi"/>
                <w:sz w:val="20"/>
                <w:szCs w:val="20"/>
              </w:rPr>
              <w:t>OR</w:t>
            </w:r>
          </w:p>
          <w:p w14:paraId="4B66D3C7" w14:textId="25AF08DE" w:rsidR="001C1458" w:rsidRPr="00CA6375" w:rsidRDefault="001C1458" w:rsidP="001C1458">
            <w:pPr>
              <w:spacing w:line="259" w:lineRule="auto"/>
              <w:rPr>
                <w:rFonts w:cstheme="minorHAnsi"/>
                <w:sz w:val="20"/>
                <w:szCs w:val="20"/>
              </w:rPr>
            </w:pPr>
            <w:r w:rsidRPr="00CA6375">
              <w:rPr>
                <w:rFonts w:cstheme="minorHAnsi"/>
                <w:sz w:val="20"/>
                <w:szCs w:val="20"/>
              </w:rPr>
              <w:t xml:space="preserve">Feel worried bad things </w:t>
            </w:r>
          </w:p>
          <w:p w14:paraId="42D75E39" w14:textId="5623BA43" w:rsidR="001C1458" w:rsidRPr="00CA6375" w:rsidRDefault="001C1458" w:rsidP="001C1458">
            <w:pPr>
              <w:spacing w:line="259" w:lineRule="auto"/>
              <w:rPr>
                <w:rFonts w:cstheme="minorHAnsi"/>
                <w:sz w:val="20"/>
                <w:szCs w:val="20"/>
              </w:rPr>
            </w:pPr>
            <w:r w:rsidRPr="00CA6375">
              <w:rPr>
                <w:rFonts w:cstheme="minorHAnsi"/>
                <w:sz w:val="20"/>
                <w:szCs w:val="20"/>
              </w:rPr>
              <w:t>happening because of panic attacks (SFP3b) = Yes</w:t>
            </w:r>
          </w:p>
          <w:p w14:paraId="5B467DE2" w14:textId="7277935A" w:rsidR="001C1458" w:rsidRPr="00CA6375" w:rsidRDefault="001C1458" w:rsidP="001C1458">
            <w:pPr>
              <w:spacing w:line="259" w:lineRule="auto"/>
              <w:rPr>
                <w:rFonts w:cstheme="minorHAnsi"/>
                <w:sz w:val="20"/>
                <w:szCs w:val="20"/>
              </w:rPr>
            </w:pPr>
            <w:r w:rsidRPr="00CA6375">
              <w:rPr>
                <w:rFonts w:cstheme="minorHAnsi"/>
                <w:sz w:val="20"/>
                <w:szCs w:val="20"/>
              </w:rPr>
              <w:t>OR</w:t>
            </w:r>
          </w:p>
          <w:p w14:paraId="3A582463" w14:textId="7129E5A6" w:rsidR="001C1458" w:rsidRPr="00CA6375" w:rsidRDefault="001C1458" w:rsidP="001C1458">
            <w:pPr>
              <w:spacing w:line="259" w:lineRule="auto"/>
              <w:rPr>
                <w:rFonts w:cstheme="minorHAnsi"/>
                <w:sz w:val="20"/>
                <w:szCs w:val="20"/>
              </w:rPr>
            </w:pPr>
            <w:r w:rsidRPr="00CA6375">
              <w:rPr>
                <w:rFonts w:cstheme="minorHAnsi"/>
                <w:sz w:val="20"/>
                <w:szCs w:val="20"/>
              </w:rPr>
              <w:t>Avoid situations in which panic attacks might occur (SFP3c) = Yes</w:t>
            </w:r>
          </w:p>
          <w:p w14:paraId="7D9373F6" w14:textId="77777777" w:rsidR="001C1458" w:rsidRPr="00CA6375" w:rsidRDefault="001C1458" w:rsidP="001C1458">
            <w:pPr>
              <w:spacing w:line="259" w:lineRule="auto"/>
              <w:rPr>
                <w:rFonts w:cstheme="minorHAnsi"/>
                <w:sz w:val="20"/>
                <w:szCs w:val="20"/>
              </w:rPr>
            </w:pPr>
          </w:p>
          <w:p w14:paraId="6278C946" w14:textId="3629D314"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ECE5E11" w14:textId="386F981D" w:rsidR="001C1458" w:rsidRPr="00CA6375" w:rsidRDefault="001C1458" w:rsidP="001C1458">
            <w:pPr>
              <w:spacing w:line="259" w:lineRule="auto"/>
              <w:rPr>
                <w:rFonts w:cstheme="minorHAnsi"/>
                <w:sz w:val="20"/>
                <w:szCs w:val="20"/>
              </w:rPr>
            </w:pPr>
            <w:r w:rsidRPr="00CA6375">
              <w:rPr>
                <w:rFonts w:cstheme="minorHAnsi"/>
                <w:sz w:val="20"/>
                <w:szCs w:val="20"/>
              </w:rPr>
              <w:t>Continue to worry about panic attacks or their consequences (SFP4) = Between 1 and 6 months (01) OR Between 6 and 12 months (02) OR Between 1 and 5 years (03) OR More than 5 years (04) OR All of my life / as long as I can remember (05)</w:t>
            </w:r>
          </w:p>
          <w:p w14:paraId="166F0FA4" w14:textId="77777777" w:rsidR="001C1458" w:rsidRPr="00CA6375" w:rsidRDefault="001C1458" w:rsidP="001C1458">
            <w:pPr>
              <w:spacing w:line="259" w:lineRule="auto"/>
              <w:rPr>
                <w:rFonts w:cstheme="minorHAnsi"/>
                <w:sz w:val="20"/>
                <w:szCs w:val="20"/>
              </w:rPr>
            </w:pPr>
          </w:p>
          <w:p w14:paraId="5DFB91A2" w14:textId="2C2B5BD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70EDD6E" w14:textId="1DA35D57" w:rsidR="001C1458" w:rsidRPr="00CA6375" w:rsidRDefault="001C1458" w:rsidP="001C1458">
            <w:pPr>
              <w:spacing w:line="259" w:lineRule="auto"/>
              <w:rPr>
                <w:rFonts w:cstheme="minorHAnsi"/>
                <w:sz w:val="20"/>
                <w:szCs w:val="20"/>
              </w:rPr>
            </w:pPr>
            <w:r w:rsidRPr="00CA6375">
              <w:rPr>
                <w:rFonts w:cstheme="minorHAnsi"/>
                <w:sz w:val="20"/>
                <w:szCs w:val="20"/>
              </w:rPr>
              <w:t>Ever the result of a medical condition, medication, drugs or alcohol (SFP7) = “No, never” (00) OR “Yes, some of them” (01)</w:t>
            </w:r>
          </w:p>
          <w:p w14:paraId="0C6FA242" w14:textId="77777777" w:rsidR="001C1458" w:rsidRPr="00CA6375" w:rsidRDefault="001C1458" w:rsidP="001C1458">
            <w:pPr>
              <w:spacing w:line="259" w:lineRule="auto"/>
              <w:rPr>
                <w:rFonts w:cstheme="minorHAnsi"/>
                <w:sz w:val="20"/>
                <w:szCs w:val="20"/>
              </w:rPr>
            </w:pPr>
          </w:p>
          <w:p w14:paraId="305175D1"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2658207" w14:textId="031A8712" w:rsidR="001C1458" w:rsidRPr="00CA6375" w:rsidRDefault="001C1458" w:rsidP="001C1458">
            <w:pPr>
              <w:spacing w:line="259" w:lineRule="auto"/>
              <w:rPr>
                <w:rFonts w:cstheme="minorHAnsi"/>
                <w:sz w:val="20"/>
                <w:szCs w:val="20"/>
              </w:rPr>
            </w:pPr>
            <w:r w:rsidRPr="00CA6375">
              <w:rPr>
                <w:rFonts w:cstheme="minorHAnsi"/>
                <w:sz w:val="20"/>
                <w:szCs w:val="20"/>
              </w:rPr>
              <w:t>Do they occur in specific situations that cause you strong fear (SFP8) = No (00)</w:t>
            </w:r>
            <w:r w:rsidR="00645223" w:rsidRPr="00CA6375">
              <w:rPr>
                <w:rFonts w:cstheme="minorHAnsi"/>
                <w:sz w:val="20"/>
                <w:szCs w:val="20"/>
              </w:rPr>
              <w:t xml:space="preserve"> OR “Yes, some of them” (01)</w:t>
            </w:r>
          </w:p>
        </w:tc>
        <w:tc>
          <w:tcPr>
            <w:tcW w:w="2431" w:type="dxa"/>
            <w:gridSpan w:val="2"/>
            <w:shd w:val="clear" w:color="auto" w:fill="auto"/>
          </w:tcPr>
          <w:p w14:paraId="78620959" w14:textId="05630AFF" w:rsidR="001C1458" w:rsidRPr="00CA6375" w:rsidRDefault="001C1458" w:rsidP="001C1458">
            <w:pPr>
              <w:spacing w:line="259" w:lineRule="auto"/>
              <w:rPr>
                <w:rFonts w:cstheme="minorHAnsi"/>
                <w:sz w:val="20"/>
                <w:szCs w:val="20"/>
              </w:rPr>
            </w:pPr>
            <w:r w:rsidRPr="00CA6375">
              <w:rPr>
                <w:rFonts w:cstheme="minorHAnsi"/>
                <w:sz w:val="20"/>
                <w:szCs w:val="20"/>
              </w:rPr>
              <w:t>CIDI-SF (Composite International Diagnostic Interview – Short Form), panic module adapted for lifetime panic disorder (Byrne et al., 2020) and is scored based on the DSM5 definition of panic disorder. The scoring algorithm was adapted from Davies et al., 2022.</w:t>
            </w:r>
          </w:p>
          <w:p w14:paraId="640D99E2" w14:textId="77777777" w:rsidR="001C1458" w:rsidRPr="00CA6375" w:rsidRDefault="001C1458" w:rsidP="001C1458">
            <w:pPr>
              <w:rPr>
                <w:rFonts w:cstheme="minorHAnsi"/>
                <w:sz w:val="20"/>
                <w:szCs w:val="20"/>
                <w:highlight w:val="magenta"/>
              </w:rPr>
            </w:pPr>
          </w:p>
          <w:p w14:paraId="78D56B5C" w14:textId="77777777" w:rsidR="001C1458" w:rsidRPr="00CA6375" w:rsidRDefault="001C1458" w:rsidP="001C1458">
            <w:pPr>
              <w:rPr>
                <w:rFonts w:cstheme="minorHAnsi"/>
                <w:i/>
                <w:iCs/>
                <w:sz w:val="20"/>
                <w:szCs w:val="20"/>
              </w:rPr>
            </w:pPr>
            <w:r w:rsidRPr="00CA6375">
              <w:rPr>
                <w:rFonts w:cstheme="minorHAnsi"/>
                <w:i/>
                <w:iCs/>
                <w:sz w:val="20"/>
                <w:szCs w:val="20"/>
              </w:rPr>
              <w:t>Kessler RC, Andrews G, Mroczek D, Ustun B, Wittchen HU. The World Health Organization composite international diagnostic interview short‐form (CIDI‐SF). Int J Methods Psychiatr Res. 1998;7(4):171-85.</w:t>
            </w:r>
          </w:p>
          <w:p w14:paraId="2E8496B8" w14:textId="77777777" w:rsidR="001C1458" w:rsidRPr="00CA6375" w:rsidRDefault="001C1458" w:rsidP="001C1458">
            <w:pPr>
              <w:rPr>
                <w:rFonts w:cstheme="minorHAnsi"/>
                <w:i/>
                <w:iCs/>
                <w:sz w:val="20"/>
                <w:szCs w:val="20"/>
              </w:rPr>
            </w:pPr>
          </w:p>
          <w:p w14:paraId="2F96D2B5" w14:textId="77777777" w:rsidR="001C1458" w:rsidRPr="00CA6375" w:rsidRDefault="001C1458" w:rsidP="001C1458">
            <w:pPr>
              <w:rPr>
                <w:rFonts w:cstheme="minorHAnsi"/>
                <w:i/>
                <w:iCs/>
                <w:sz w:val="20"/>
                <w:szCs w:val="20"/>
              </w:rPr>
            </w:pPr>
            <w:r w:rsidRPr="00CA6375">
              <w:rPr>
                <w:rFonts w:cstheme="minorHAnsi"/>
                <w:i/>
                <w:iCs/>
                <w:sz w:val="20"/>
                <w:szCs w:val="20"/>
              </w:rPr>
              <w:t>Byrne, E.M., et al. (2020). Cohort profile: the Australian genetics of depression study. BMJ Open 2020;10:e032580.</w:t>
            </w:r>
          </w:p>
          <w:p w14:paraId="481E36A1" w14:textId="77777777" w:rsidR="001C1458" w:rsidRPr="00CA6375" w:rsidRDefault="001C1458" w:rsidP="001C1458">
            <w:pPr>
              <w:rPr>
                <w:rFonts w:cstheme="minorHAnsi"/>
                <w:i/>
                <w:iCs/>
                <w:sz w:val="20"/>
                <w:szCs w:val="20"/>
              </w:rPr>
            </w:pPr>
          </w:p>
          <w:p w14:paraId="5B3A015C" w14:textId="26EEBA9B" w:rsidR="001C1458" w:rsidRPr="00CA6375" w:rsidRDefault="001C1458" w:rsidP="001C1458">
            <w:pPr>
              <w:rPr>
                <w:rFonts w:cstheme="minorHAnsi"/>
                <w:i/>
                <w:iCs/>
                <w:sz w:val="20"/>
                <w:szCs w:val="20"/>
              </w:rPr>
            </w:pPr>
            <w:r w:rsidRPr="00CA6375">
              <w:rPr>
                <w:rFonts w:cstheme="minorHAnsi"/>
                <w:i/>
                <w:iCs/>
                <w:sz w:val="20"/>
                <w:szCs w:val="20"/>
              </w:rPr>
              <w:t>Davies, M.R., et al. (2022). Comparison of symptom-based versus self-reported diagnostic measures of anxiety and depression disorders in the GLAD and COPING cohorts. J. Anxiety Disord. 85, 102491..</w:t>
            </w:r>
          </w:p>
        </w:tc>
      </w:tr>
      <w:tr w:rsidR="00441B5F" w:rsidRPr="00CA6375" w14:paraId="7BEDEE04" w14:textId="77777777" w:rsidTr="00CA6375">
        <w:trPr>
          <w:gridAfter w:val="1"/>
          <w:wAfter w:w="142" w:type="dxa"/>
          <w:trHeight w:val="57"/>
          <w:tblHeader/>
        </w:trPr>
        <w:tc>
          <w:tcPr>
            <w:tcW w:w="10343" w:type="dxa"/>
            <w:gridSpan w:val="6"/>
          </w:tcPr>
          <w:p w14:paraId="0BCE1450" w14:textId="15C09674" w:rsidR="00441B5F" w:rsidRPr="00CA6375" w:rsidRDefault="00CA6375" w:rsidP="00CA6375">
            <w:pPr>
              <w:pStyle w:val="Heading2"/>
              <w:rPr>
                <w:rFonts w:asciiTheme="minorHAnsi" w:eastAsia="Arial" w:hAnsiTheme="minorHAnsi" w:cstheme="minorHAnsi"/>
                <w:sz w:val="20"/>
                <w:szCs w:val="20"/>
              </w:rPr>
            </w:pPr>
            <w:bookmarkStart w:id="27" w:name="_Eating_Disorder_(EP)"/>
            <w:bookmarkEnd w:id="27"/>
            <w:r w:rsidRPr="00CA6375">
              <w:rPr>
                <w:rFonts w:asciiTheme="minorHAnsi" w:eastAsia="Calibri" w:hAnsiTheme="minorHAnsi" w:cstheme="minorHAnsi"/>
                <w:sz w:val="20"/>
                <w:szCs w:val="20"/>
              </w:rPr>
              <w:t>Eating Disorder (EP) section</w:t>
            </w:r>
          </w:p>
        </w:tc>
      </w:tr>
      <w:tr w:rsidR="00CA6375" w:rsidRPr="00CA6375" w14:paraId="0E56F949" w14:textId="77777777" w:rsidTr="00CA6375">
        <w:trPr>
          <w:trHeight w:val="57"/>
          <w:tblHeader/>
        </w:trPr>
        <w:tc>
          <w:tcPr>
            <w:tcW w:w="1164" w:type="dxa"/>
          </w:tcPr>
          <w:p w14:paraId="646D5115" w14:textId="60019292" w:rsidR="00CA6375" w:rsidRPr="00CA6375" w:rsidRDefault="00CA6375" w:rsidP="00407DF3">
            <w:pPr>
              <w:widowControl w:val="0"/>
              <w:spacing w:line="276" w:lineRule="auto"/>
              <w:rPr>
                <w:rFonts w:eastAsia="Arial" w:cstheme="minorHAnsi"/>
                <w:sz w:val="20"/>
                <w:szCs w:val="20"/>
              </w:rPr>
            </w:pPr>
            <w:r w:rsidRPr="00CA6375">
              <w:rPr>
                <w:rFonts w:eastAsia="Arial" w:cstheme="minorHAnsi"/>
                <w:sz w:val="20"/>
                <w:szCs w:val="20"/>
              </w:rPr>
              <w:t>Note</w:t>
            </w:r>
          </w:p>
        </w:tc>
        <w:tc>
          <w:tcPr>
            <w:tcW w:w="9321" w:type="dxa"/>
            <w:gridSpan w:val="6"/>
          </w:tcPr>
          <w:p w14:paraId="76AE0DDE" w14:textId="144891F3" w:rsidR="00CA6375" w:rsidRPr="00CA6375" w:rsidRDefault="00CA6375" w:rsidP="00407DF3">
            <w:pPr>
              <w:widowControl w:val="0"/>
              <w:spacing w:line="276" w:lineRule="auto"/>
              <w:rPr>
                <w:rFonts w:eastAsia="Arial" w:cstheme="minorHAnsi"/>
                <w:sz w:val="20"/>
                <w:szCs w:val="20"/>
              </w:rPr>
            </w:pPr>
            <w:r w:rsidRPr="00CA6375">
              <w:rPr>
                <w:rFonts w:eastAsia="Arial" w:cstheme="minorHAnsi"/>
                <w:sz w:val="20"/>
                <w:szCs w:val="20"/>
              </w:rPr>
              <w:t>Questions are repeated in the eating disorders section in order to capture which activities occurred together and which were at different points in time. Use extreme caution when selecting which fields to use for which case definition. We suggest having a copy of the questionnaire as well as this document when planning use of these categories.</w:t>
            </w:r>
          </w:p>
        </w:tc>
      </w:tr>
      <w:tr w:rsidR="00C4380D" w:rsidRPr="00CA6375" w14:paraId="7E07FDA7" w14:textId="77777777" w:rsidTr="00CA6375">
        <w:trPr>
          <w:trHeight w:val="57"/>
          <w:tblHeader/>
        </w:trPr>
        <w:tc>
          <w:tcPr>
            <w:tcW w:w="1164" w:type="dxa"/>
          </w:tcPr>
          <w:p w14:paraId="68106FC6" w14:textId="1934A8B4" w:rsidR="00C4380D" w:rsidRPr="00CA6375" w:rsidRDefault="00CA6375" w:rsidP="00407DF3">
            <w:pPr>
              <w:widowControl w:val="0"/>
              <w:spacing w:line="276" w:lineRule="auto"/>
              <w:rPr>
                <w:rFonts w:eastAsia="Arial" w:cstheme="minorHAnsi"/>
                <w:sz w:val="20"/>
                <w:szCs w:val="20"/>
              </w:rPr>
            </w:pPr>
            <w:r w:rsidRPr="00CA6375">
              <w:rPr>
                <w:rFonts w:eastAsia="Arial" w:cstheme="minorHAnsi"/>
                <w:sz w:val="20"/>
                <w:szCs w:val="20"/>
              </w:rPr>
              <w:t>Finding</w:t>
            </w:r>
          </w:p>
          <w:p w14:paraId="72BBBDA6" w14:textId="77777777" w:rsidR="00502FBC" w:rsidRPr="00CA6375" w:rsidRDefault="00502FBC" w:rsidP="00407DF3">
            <w:pPr>
              <w:widowControl w:val="0"/>
              <w:spacing w:line="276" w:lineRule="auto"/>
              <w:rPr>
                <w:rFonts w:eastAsia="Arial" w:cstheme="minorHAnsi"/>
                <w:sz w:val="20"/>
                <w:szCs w:val="20"/>
              </w:rPr>
            </w:pPr>
          </w:p>
          <w:p w14:paraId="7F95CCAC" w14:textId="5D2DD495" w:rsidR="00502FBC" w:rsidRPr="00CA6375" w:rsidRDefault="00502FBC" w:rsidP="00407DF3">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30D9E5E9" w14:textId="4F90B083" w:rsidR="00C4380D" w:rsidRPr="00CA6375" w:rsidRDefault="00502FBC" w:rsidP="00407DF3">
            <w:pPr>
              <w:widowControl w:val="0"/>
              <w:spacing w:line="276" w:lineRule="auto"/>
              <w:rPr>
                <w:rFonts w:eastAsia="Arial" w:cstheme="minorHAnsi"/>
                <w:sz w:val="20"/>
                <w:szCs w:val="20"/>
              </w:rPr>
            </w:pPr>
            <w:r w:rsidRPr="00CA6375">
              <w:rPr>
                <w:rFonts w:eastAsia="Arial" w:cstheme="minorHAnsi"/>
                <w:sz w:val="20"/>
                <w:szCs w:val="20"/>
              </w:rPr>
              <w:t xml:space="preserve">Extended </w:t>
            </w:r>
            <w:r w:rsidR="00231D0D" w:rsidRPr="00CA6375">
              <w:rPr>
                <w:rFonts w:eastAsia="Arial" w:cstheme="minorHAnsi"/>
                <w:sz w:val="20"/>
                <w:szCs w:val="20"/>
              </w:rPr>
              <w:t>anorexia phenotype</w:t>
            </w:r>
          </w:p>
        </w:tc>
        <w:tc>
          <w:tcPr>
            <w:tcW w:w="2508" w:type="dxa"/>
            <w:gridSpan w:val="2"/>
          </w:tcPr>
          <w:p w14:paraId="3255E633" w14:textId="09EFCC2E" w:rsidR="00C4380D" w:rsidRPr="00CA6375" w:rsidRDefault="00231D0D" w:rsidP="00407DF3">
            <w:pPr>
              <w:widowControl w:val="0"/>
              <w:spacing w:line="276" w:lineRule="auto"/>
              <w:rPr>
                <w:rFonts w:eastAsia="Arial" w:cstheme="minorHAnsi"/>
                <w:sz w:val="20"/>
                <w:szCs w:val="20"/>
              </w:rPr>
            </w:pPr>
            <w:r w:rsidRPr="00CA6375">
              <w:rPr>
                <w:rFonts w:eastAsia="Arial" w:cstheme="minorHAnsi"/>
                <w:sz w:val="20"/>
                <w:szCs w:val="20"/>
              </w:rPr>
              <w:t>Ever weighed much less than other people thought you ought to weigh</w:t>
            </w:r>
          </w:p>
        </w:tc>
        <w:tc>
          <w:tcPr>
            <w:tcW w:w="2851" w:type="dxa"/>
          </w:tcPr>
          <w:p w14:paraId="246D021A" w14:textId="3A9002B4" w:rsidR="00C4380D" w:rsidRPr="00CA6375" w:rsidRDefault="00035357" w:rsidP="00035357">
            <w:pPr>
              <w:autoSpaceDE w:val="0"/>
              <w:autoSpaceDN w:val="0"/>
              <w:adjustRightInd w:val="0"/>
              <w:rPr>
                <w:rFonts w:eastAsia="Arial" w:cstheme="minorHAnsi"/>
                <w:sz w:val="20"/>
                <w:szCs w:val="20"/>
              </w:rPr>
            </w:pPr>
            <w:r w:rsidRPr="00CA6375">
              <w:rPr>
                <w:rFonts w:eastAsiaTheme="minorEastAsia" w:cstheme="minorHAnsi"/>
                <w:sz w:val="20"/>
                <w:szCs w:val="20"/>
              </w:rPr>
              <w:t>Have you had a period in your life when you weighed much less than other people thought you ought to weigh?</w:t>
            </w:r>
            <w:r w:rsidR="00D81F77" w:rsidRPr="00CA6375">
              <w:rPr>
                <w:rFonts w:eastAsiaTheme="minorEastAsia" w:cstheme="minorHAnsi"/>
                <w:sz w:val="20"/>
                <w:szCs w:val="20"/>
              </w:rPr>
              <w:t xml:space="preserve"> (EP1a)</w:t>
            </w:r>
            <w:r w:rsidRPr="00CA6375">
              <w:rPr>
                <w:rFonts w:eastAsiaTheme="minorEastAsia" w:cstheme="minorHAnsi"/>
                <w:sz w:val="20"/>
                <w:szCs w:val="20"/>
              </w:rPr>
              <w:t xml:space="preserve"> = </w:t>
            </w:r>
            <w:r w:rsidR="00F172FB" w:rsidRPr="00CA6375">
              <w:rPr>
                <w:rFonts w:eastAsiaTheme="minorEastAsia" w:cstheme="minorHAnsi"/>
                <w:sz w:val="20"/>
                <w:szCs w:val="20"/>
              </w:rPr>
              <w:t xml:space="preserve">01 </w:t>
            </w:r>
            <w:r w:rsidRPr="00CA6375">
              <w:rPr>
                <w:rFonts w:eastAsiaTheme="minorEastAsia" w:cstheme="minorHAnsi"/>
                <w:sz w:val="20"/>
                <w:szCs w:val="20"/>
              </w:rPr>
              <w:t>Yes</w:t>
            </w:r>
          </w:p>
        </w:tc>
        <w:tc>
          <w:tcPr>
            <w:tcW w:w="2431" w:type="dxa"/>
            <w:gridSpan w:val="2"/>
          </w:tcPr>
          <w:p w14:paraId="04F6758B" w14:textId="44AA130B" w:rsidR="00C4380D" w:rsidRPr="00CA6375" w:rsidRDefault="008A7D91" w:rsidP="00407DF3">
            <w:pPr>
              <w:widowControl w:val="0"/>
              <w:spacing w:line="276" w:lineRule="auto"/>
              <w:rPr>
                <w:rFonts w:eastAsia="Arial" w:cstheme="minorHAnsi"/>
                <w:sz w:val="20"/>
                <w:szCs w:val="20"/>
              </w:rPr>
            </w:pPr>
            <w:r w:rsidRPr="00CA6375">
              <w:rPr>
                <w:rFonts w:eastAsia="Arial" w:cstheme="minorHAnsi"/>
                <w:sz w:val="20"/>
                <w:szCs w:val="20"/>
              </w:rPr>
              <w:t>Extended eating disorder phenotypes</w:t>
            </w:r>
            <w:r w:rsidR="00B35A94" w:rsidRPr="00CA6375">
              <w:rPr>
                <w:rFonts w:eastAsia="Arial" w:cstheme="minorHAnsi"/>
                <w:sz w:val="20"/>
                <w:szCs w:val="20"/>
              </w:rPr>
              <w:t xml:space="preserve"> </w:t>
            </w:r>
            <w:r w:rsidR="00037527" w:rsidRPr="00CA6375">
              <w:rPr>
                <w:rFonts w:eastAsia="Arial" w:cstheme="minorHAnsi"/>
                <w:sz w:val="20"/>
                <w:szCs w:val="20"/>
              </w:rPr>
              <w:t>include participants that m</w:t>
            </w:r>
            <w:r w:rsidR="000E03DF" w:rsidRPr="00CA6375">
              <w:rPr>
                <w:rFonts w:eastAsia="Arial" w:cstheme="minorHAnsi"/>
                <w:sz w:val="20"/>
                <w:szCs w:val="20"/>
              </w:rPr>
              <w:t>ay not meet the</w:t>
            </w:r>
            <w:r w:rsidR="0070062A" w:rsidRPr="00CA6375">
              <w:rPr>
                <w:rFonts w:eastAsia="Arial" w:cstheme="minorHAnsi"/>
                <w:sz w:val="20"/>
                <w:szCs w:val="20"/>
              </w:rPr>
              <w:t xml:space="preserve"> exact</w:t>
            </w:r>
            <w:r w:rsidR="000E03DF" w:rsidRPr="00CA6375">
              <w:rPr>
                <w:rFonts w:eastAsia="Arial" w:cstheme="minorHAnsi"/>
                <w:sz w:val="20"/>
                <w:szCs w:val="20"/>
              </w:rPr>
              <w:t xml:space="preserve"> diagnostic criteria</w:t>
            </w:r>
            <w:r w:rsidR="0070062A" w:rsidRPr="00CA6375">
              <w:rPr>
                <w:rFonts w:eastAsia="Arial" w:cstheme="minorHAnsi"/>
                <w:sz w:val="20"/>
                <w:szCs w:val="20"/>
              </w:rPr>
              <w:t xml:space="preserve"> used for disorder algorithms</w:t>
            </w:r>
            <w:r w:rsidR="00A736EA" w:rsidRPr="00CA6375">
              <w:rPr>
                <w:rFonts w:eastAsia="Arial" w:cstheme="minorHAnsi"/>
                <w:sz w:val="20"/>
                <w:szCs w:val="20"/>
              </w:rPr>
              <w:t xml:space="preserve">, and do not represent </w:t>
            </w:r>
            <w:r w:rsidR="0070062A" w:rsidRPr="00CA6375">
              <w:rPr>
                <w:rFonts w:eastAsia="Arial" w:cstheme="minorHAnsi"/>
                <w:sz w:val="20"/>
                <w:szCs w:val="20"/>
              </w:rPr>
              <w:t>any clinical entity</w:t>
            </w:r>
          </w:p>
        </w:tc>
      </w:tr>
      <w:tr w:rsidR="00441B5F" w:rsidRPr="00CA6375" w14:paraId="21F138B6" w14:textId="77777777" w:rsidTr="00CA6375">
        <w:trPr>
          <w:trHeight w:val="57"/>
          <w:tblHeader/>
        </w:trPr>
        <w:tc>
          <w:tcPr>
            <w:tcW w:w="1164" w:type="dxa"/>
          </w:tcPr>
          <w:p w14:paraId="622AD545"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Measure</w:t>
            </w:r>
          </w:p>
          <w:p w14:paraId="01D200A1" w14:textId="77777777" w:rsidR="00C4380D" w:rsidRPr="00CA6375" w:rsidRDefault="00C4380D" w:rsidP="00407DF3">
            <w:pPr>
              <w:widowControl w:val="0"/>
              <w:spacing w:line="276" w:lineRule="auto"/>
              <w:rPr>
                <w:rFonts w:eastAsia="Arial" w:cstheme="minorHAnsi"/>
                <w:sz w:val="20"/>
                <w:szCs w:val="20"/>
              </w:rPr>
            </w:pPr>
          </w:p>
          <w:p w14:paraId="71D10F0E" w14:textId="775300D2" w:rsidR="00C4380D" w:rsidRPr="00CA6375" w:rsidRDefault="00C4380D" w:rsidP="00407DF3">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7C3B72CF"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BMI at low weight</w:t>
            </w:r>
          </w:p>
        </w:tc>
        <w:tc>
          <w:tcPr>
            <w:tcW w:w="2508" w:type="dxa"/>
            <w:gridSpan w:val="2"/>
          </w:tcPr>
          <w:p w14:paraId="0FB0709B"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Weight when “you weighed much less than other people thought you ought to weigh” in kg divided by Height in metres squared (as measured at baseline assessment centre</w:t>
            </w:r>
          </w:p>
        </w:tc>
        <w:tc>
          <w:tcPr>
            <w:tcW w:w="2851" w:type="dxa"/>
          </w:tcPr>
          <w:p w14:paraId="7EDC9218"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EP3 Roughly how low did your weight get during this time? [metric] /</w:t>
            </w:r>
          </w:p>
          <w:p w14:paraId="6EDD8DDD" w14:textId="1DCFFBAC"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w:t>
            </w:r>
            <w:r w:rsidRPr="00CA6375">
              <w:rPr>
                <w:rFonts w:eastAsia="Arial" w:cstheme="minorHAnsi"/>
                <w:i/>
                <w:iCs/>
                <w:sz w:val="20"/>
                <w:szCs w:val="20"/>
              </w:rPr>
              <w:t>f.12144.1 Physical measures  Height</w:t>
            </w:r>
            <w:r w:rsidRPr="00CA6375">
              <w:rPr>
                <w:rFonts w:eastAsia="Arial" w:cstheme="minorHAnsi"/>
                <w:sz w:val="20"/>
                <w:szCs w:val="20"/>
              </w:rPr>
              <w:t xml:space="preserve"> [cm]/100)^2</w:t>
            </w:r>
          </w:p>
        </w:tc>
        <w:tc>
          <w:tcPr>
            <w:tcW w:w="2431" w:type="dxa"/>
            <w:gridSpan w:val="2"/>
          </w:tcPr>
          <w:p w14:paraId="0BE9C2B8"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As we do not have height at time of low weight, this will be approximate</w:t>
            </w:r>
          </w:p>
          <w:p w14:paraId="2279DD97" w14:textId="77777777" w:rsidR="00C1465C" w:rsidRPr="00CA6375" w:rsidRDefault="00C1465C" w:rsidP="00407DF3">
            <w:pPr>
              <w:widowControl w:val="0"/>
              <w:spacing w:line="276" w:lineRule="auto"/>
              <w:rPr>
                <w:rFonts w:eastAsia="Arial" w:cstheme="minorHAnsi"/>
                <w:sz w:val="20"/>
                <w:szCs w:val="20"/>
              </w:rPr>
            </w:pPr>
          </w:p>
          <w:p w14:paraId="44984DE6" w14:textId="3BB325FE" w:rsidR="00C1465C" w:rsidRPr="00CA6375" w:rsidRDefault="00C1465C" w:rsidP="00407DF3">
            <w:pPr>
              <w:widowControl w:val="0"/>
              <w:spacing w:line="276" w:lineRule="auto"/>
              <w:rPr>
                <w:rFonts w:eastAsia="Arial" w:cstheme="minorHAnsi"/>
                <w:sz w:val="20"/>
                <w:szCs w:val="20"/>
              </w:rPr>
            </w:pPr>
            <w:r w:rsidRPr="00CA6375">
              <w:rPr>
                <w:rFonts w:eastAsia="Arial" w:cstheme="minorHAnsi"/>
                <w:sz w:val="20"/>
                <w:szCs w:val="20"/>
              </w:rPr>
              <w:t>Note this is only asked of people who report low weight</w:t>
            </w:r>
          </w:p>
        </w:tc>
      </w:tr>
      <w:tr w:rsidR="00441B5F" w:rsidRPr="00CA6375" w14:paraId="19617871" w14:textId="77777777" w:rsidTr="00CA6375">
        <w:trPr>
          <w:trHeight w:val="57"/>
          <w:tblHeader/>
        </w:trPr>
        <w:tc>
          <w:tcPr>
            <w:tcW w:w="1164" w:type="dxa"/>
          </w:tcPr>
          <w:p w14:paraId="2AC1753F"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Case</w:t>
            </w:r>
          </w:p>
          <w:p w14:paraId="70DCB7BE" w14:textId="77777777" w:rsidR="00F172FB" w:rsidRPr="00CA6375" w:rsidRDefault="00F172FB" w:rsidP="00407DF3">
            <w:pPr>
              <w:widowControl w:val="0"/>
              <w:spacing w:line="276" w:lineRule="auto"/>
              <w:rPr>
                <w:rFonts w:eastAsia="Arial" w:cstheme="minorHAnsi"/>
                <w:sz w:val="20"/>
                <w:szCs w:val="20"/>
              </w:rPr>
            </w:pPr>
          </w:p>
          <w:p w14:paraId="3E1974E2" w14:textId="066F8C06" w:rsidR="00F172FB" w:rsidRPr="00CA6375" w:rsidRDefault="00F172FB" w:rsidP="00407DF3">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71A5E8FA"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Anorexia nervosa</w:t>
            </w:r>
          </w:p>
        </w:tc>
        <w:tc>
          <w:tcPr>
            <w:tcW w:w="2508" w:type="dxa"/>
            <w:gridSpan w:val="2"/>
          </w:tcPr>
          <w:p w14:paraId="04E7A7B9"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Qualified for a lifetime diagnosis of anorexia nervosa without specifying the subtype: -</w:t>
            </w:r>
          </w:p>
          <w:p w14:paraId="461A2312"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1) Significantly low bodyweight: BMI &lt;= threshold for underweight</w:t>
            </w:r>
          </w:p>
          <w:p w14:paraId="73C05296"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342D37A8" w14:textId="125BEFAC" w:rsidR="00441B5F" w:rsidRPr="00CA6375" w:rsidRDefault="00835B66" w:rsidP="00407DF3">
            <w:pPr>
              <w:widowControl w:val="0"/>
              <w:spacing w:line="276" w:lineRule="auto"/>
              <w:rPr>
                <w:rFonts w:eastAsia="Arial" w:cstheme="minorHAnsi"/>
                <w:sz w:val="20"/>
                <w:szCs w:val="20"/>
              </w:rPr>
            </w:pPr>
            <w:r w:rsidRPr="00CA6375">
              <w:rPr>
                <w:rFonts w:eastAsia="Arial" w:cstheme="minorHAnsi"/>
                <w:sz w:val="20"/>
                <w:szCs w:val="20"/>
              </w:rPr>
              <w:t>2</w:t>
            </w:r>
            <w:r w:rsidR="00441B5F" w:rsidRPr="00CA6375">
              <w:rPr>
                <w:rFonts w:eastAsia="Arial" w:cstheme="minorHAnsi"/>
                <w:sz w:val="20"/>
                <w:szCs w:val="20"/>
              </w:rPr>
              <w:t xml:space="preserve">) </w:t>
            </w:r>
            <w:r w:rsidR="00441B5F" w:rsidRPr="00CA6375">
              <w:rPr>
                <w:rFonts w:cstheme="minorHAnsi"/>
                <w:sz w:val="20"/>
                <w:szCs w:val="20"/>
              </w:rPr>
              <w:t xml:space="preserve">Disturbance in the way in which one’s body weight or shape is experienced, undue influence of body weight or shape on self-evaluation, or persistent lack of recognition of the seriousness of the current low body weight: </w:t>
            </w:r>
            <w:r w:rsidR="00441B5F" w:rsidRPr="00CA6375">
              <w:rPr>
                <w:rFonts w:eastAsia="Arial" w:cstheme="minorHAnsi"/>
                <w:sz w:val="20"/>
                <w:szCs w:val="20"/>
              </w:rPr>
              <w:t>Feel fat OR body parts felt larger OR did NOT think low weight was bad for health OR self-esteem was dependent on weight or body shape a moderate or great amount</w:t>
            </w:r>
          </w:p>
          <w:p w14:paraId="45BD08EA"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5FD889AF" w14:textId="00D0C1F1" w:rsidR="00441B5F" w:rsidRPr="00CA6375" w:rsidRDefault="00831B98" w:rsidP="00001AD0">
            <w:pPr>
              <w:widowControl w:val="0"/>
              <w:spacing w:line="276" w:lineRule="auto"/>
              <w:rPr>
                <w:rFonts w:eastAsia="Arial" w:cstheme="minorHAnsi"/>
                <w:sz w:val="20"/>
                <w:szCs w:val="20"/>
              </w:rPr>
            </w:pPr>
            <w:r w:rsidRPr="00CA6375">
              <w:rPr>
                <w:rFonts w:eastAsia="Arial" w:cstheme="minorHAnsi"/>
                <w:sz w:val="20"/>
                <w:szCs w:val="20"/>
              </w:rPr>
              <w:t>3</w:t>
            </w:r>
            <w:r w:rsidR="00441B5F" w:rsidRPr="00CA6375">
              <w:rPr>
                <w:rFonts w:eastAsia="Arial" w:cstheme="minorHAnsi"/>
                <w:sz w:val="20"/>
                <w:szCs w:val="20"/>
              </w:rPr>
              <w:t xml:space="preserve">) </w:t>
            </w:r>
            <w:r w:rsidR="00441B5F" w:rsidRPr="00CA6375">
              <w:rPr>
                <w:rFonts w:cstheme="minorHAnsi"/>
                <w:sz w:val="20"/>
                <w:szCs w:val="20"/>
              </w:rPr>
              <w:t xml:space="preserve">Intense fear of gaining weight or of becoming fat, or persistent behaviour that interferes with weight gain, even though at a significantly low weight: </w:t>
            </w:r>
            <w:r w:rsidR="00441B5F" w:rsidRPr="00CA6375">
              <w:rPr>
                <w:rFonts w:eastAsia="Arial" w:cstheme="minorHAnsi"/>
                <w:sz w:val="20"/>
                <w:szCs w:val="20"/>
              </w:rPr>
              <w:t>Afraid might gain weight OR used fasting to control weight/shape OR used vomiting, laxatives, diuretics, diet pills to control weight / shape OR exercised excessively or compulsively to control weight / shape OR used any other method to control weight / shape</w:t>
            </w:r>
          </w:p>
        </w:tc>
        <w:tc>
          <w:tcPr>
            <w:tcW w:w="2851" w:type="dxa"/>
          </w:tcPr>
          <w:p w14:paraId="0DB4866E" w14:textId="77777777" w:rsidR="00EB6C1C" w:rsidRDefault="00EB6C1C" w:rsidP="00EB6C1C">
            <w:pPr>
              <w:widowControl w:val="0"/>
              <w:spacing w:line="276" w:lineRule="auto"/>
              <w:rPr>
                <w:ins w:id="28" w:author="Katrina Davis" w:date="2023-12-19T10:36:00Z"/>
                <w:rFonts w:eastAsia="Calibri" w:cstheme="minorHAnsi"/>
                <w:sz w:val="20"/>
                <w:szCs w:val="20"/>
              </w:rPr>
            </w:pPr>
            <w:ins w:id="29" w:author="Katrina Davis" w:date="2023-12-19T10:36:00Z">
              <w:r>
                <w:rPr>
                  <w:rFonts w:eastAsia="Calibri" w:cstheme="minorHAnsi"/>
                  <w:sz w:val="20"/>
                  <w:szCs w:val="20"/>
                </w:rPr>
                <w:t>1) (</w:t>
              </w:r>
              <w:r w:rsidRPr="00CA6375">
                <w:rPr>
                  <w:rFonts w:eastAsia="Calibri" w:cstheme="minorHAnsi"/>
                  <w:sz w:val="20"/>
                  <w:szCs w:val="20"/>
                </w:rPr>
                <w:t>Case {Extended anorexia phenotype}</w:t>
              </w:r>
            </w:ins>
          </w:p>
          <w:p w14:paraId="6195F423" w14:textId="77777777" w:rsidR="00EB6C1C" w:rsidRPr="00CA6375" w:rsidRDefault="00EB6C1C" w:rsidP="00EB6C1C">
            <w:pPr>
              <w:widowControl w:val="0"/>
              <w:spacing w:line="276" w:lineRule="auto"/>
              <w:rPr>
                <w:ins w:id="30" w:author="Katrina Davis" w:date="2023-12-19T10:36:00Z"/>
                <w:rFonts w:eastAsia="Arial" w:cstheme="minorHAnsi"/>
                <w:sz w:val="20"/>
                <w:szCs w:val="20"/>
              </w:rPr>
            </w:pPr>
            <w:ins w:id="31" w:author="Katrina Davis" w:date="2023-12-19T10:36:00Z">
              <w:r w:rsidRPr="00CA6375">
                <w:rPr>
                  <w:rFonts w:eastAsia="Arial" w:cstheme="minorHAnsi"/>
                  <w:sz w:val="20"/>
                  <w:szCs w:val="20"/>
                </w:rPr>
                <w:t>AND</w:t>
              </w:r>
            </w:ins>
          </w:p>
          <w:p w14:paraId="50C3DC2C" w14:textId="77777777" w:rsidR="00EB6C1C" w:rsidRPr="00CA6375" w:rsidRDefault="00EB6C1C" w:rsidP="00EB6C1C">
            <w:pPr>
              <w:widowControl w:val="0"/>
              <w:spacing w:line="276" w:lineRule="auto"/>
              <w:rPr>
                <w:ins w:id="32" w:author="Katrina Davis" w:date="2023-12-19T10:36:00Z"/>
                <w:rFonts w:eastAsia="Arial" w:cstheme="minorHAnsi"/>
                <w:sz w:val="20"/>
                <w:szCs w:val="20"/>
                <w:vertAlign w:val="superscript"/>
              </w:rPr>
            </w:pPr>
            <w:ins w:id="33" w:author="Katrina Davis" w:date="2023-12-19T10:36:00Z">
              <w:r w:rsidRPr="00CA6375">
                <w:rPr>
                  <w:rFonts w:eastAsia="Arial" w:cstheme="minorHAnsi"/>
                  <w:sz w:val="20"/>
                  <w:szCs w:val="20"/>
                </w:rPr>
                <w:t>{BMI at low weight} &lt;= 18.55 kg/m</w:t>
              </w:r>
              <w:r w:rsidRPr="00CA6375">
                <w:rPr>
                  <w:rFonts w:eastAsia="Arial" w:cstheme="minorHAnsi"/>
                  <w:sz w:val="20"/>
                  <w:szCs w:val="20"/>
                  <w:vertAlign w:val="superscript"/>
                </w:rPr>
                <w:t>2</w:t>
              </w:r>
              <w:r w:rsidRPr="00EA3014">
                <w:rPr>
                  <w:rFonts w:eastAsia="Arial" w:cstheme="minorHAnsi"/>
                  <w:sz w:val="20"/>
                  <w:szCs w:val="20"/>
                </w:rPr>
                <w:t>)</w:t>
              </w:r>
            </w:ins>
          </w:p>
          <w:p w14:paraId="04E26EB0" w14:textId="77777777" w:rsidR="00EB6C1C" w:rsidRDefault="00EB6C1C" w:rsidP="00EB6C1C">
            <w:pPr>
              <w:widowControl w:val="0"/>
              <w:spacing w:line="276" w:lineRule="auto"/>
              <w:rPr>
                <w:ins w:id="34" w:author="Katrina Davis" w:date="2023-12-19T10:36:00Z"/>
                <w:rFonts w:eastAsia="Calibri" w:cstheme="minorHAnsi"/>
                <w:sz w:val="20"/>
                <w:szCs w:val="20"/>
              </w:rPr>
            </w:pPr>
          </w:p>
          <w:p w14:paraId="7DBCFC39" w14:textId="135AE818" w:rsidR="00EB6C1C" w:rsidRDefault="00423556" w:rsidP="00EB6C1C">
            <w:pPr>
              <w:widowControl w:val="0"/>
              <w:spacing w:line="276" w:lineRule="auto"/>
              <w:rPr>
                <w:ins w:id="35" w:author="Katrina Davis" w:date="2023-12-19T10:36:00Z"/>
                <w:rFonts w:eastAsia="Calibri" w:cstheme="minorHAnsi"/>
                <w:sz w:val="20"/>
                <w:szCs w:val="20"/>
              </w:rPr>
            </w:pPr>
            <w:ins w:id="36" w:author="Katrina Davis" w:date="2023-12-19T10:37:00Z">
              <w:r>
                <w:rPr>
                  <w:rFonts w:eastAsia="Calibri" w:cstheme="minorHAnsi"/>
                  <w:sz w:val="20"/>
                  <w:szCs w:val="20"/>
                </w:rPr>
                <w:t>AND</w:t>
              </w:r>
            </w:ins>
          </w:p>
          <w:p w14:paraId="56250FF1" w14:textId="77777777" w:rsidR="00EB6C1C" w:rsidRDefault="00EB6C1C" w:rsidP="00EB6C1C">
            <w:pPr>
              <w:widowControl w:val="0"/>
              <w:spacing w:line="276" w:lineRule="auto"/>
              <w:rPr>
                <w:ins w:id="37" w:author="Katrina Davis" w:date="2023-12-19T10:36:00Z"/>
                <w:rFonts w:eastAsia="Calibri" w:cstheme="minorHAnsi"/>
                <w:sz w:val="20"/>
                <w:szCs w:val="20"/>
              </w:rPr>
            </w:pPr>
          </w:p>
          <w:p w14:paraId="66E1667E" w14:textId="77777777" w:rsidR="00EB6C1C" w:rsidRPr="00CA6375" w:rsidRDefault="00EB6C1C" w:rsidP="00EB6C1C">
            <w:pPr>
              <w:widowControl w:val="0"/>
              <w:spacing w:line="276" w:lineRule="auto"/>
              <w:rPr>
                <w:ins w:id="38" w:author="Katrina Davis" w:date="2023-12-19T10:36:00Z"/>
                <w:rFonts w:eastAsia="Calibri" w:cstheme="minorHAnsi"/>
                <w:sz w:val="20"/>
                <w:szCs w:val="20"/>
              </w:rPr>
            </w:pPr>
            <w:ins w:id="39" w:author="Katrina Davis" w:date="2023-12-19T10:36:00Z">
              <w:r>
                <w:rPr>
                  <w:rFonts w:eastAsia="Calibri" w:cstheme="minorHAnsi"/>
                  <w:sz w:val="20"/>
                  <w:szCs w:val="20"/>
                </w:rPr>
                <w:t xml:space="preserve">2) </w:t>
              </w:r>
              <w:r w:rsidRPr="00CA6375">
                <w:rPr>
                  <w:rFonts w:eastAsia="Calibri" w:cstheme="minorHAnsi"/>
                  <w:sz w:val="20"/>
                  <w:szCs w:val="20"/>
                </w:rPr>
                <w:t>(Did you feel fat (EP2a</w:t>
              </w:r>
              <w:r>
                <w:rPr>
                  <w:rFonts w:eastAsia="Calibri" w:cstheme="minorHAnsi"/>
                  <w:sz w:val="20"/>
                  <w:szCs w:val="20"/>
                </w:rPr>
                <w:t>/29122</w:t>
              </w:r>
              <w:r w:rsidRPr="00CA6375">
                <w:rPr>
                  <w:rFonts w:eastAsia="Calibri" w:cstheme="minorHAnsi"/>
                  <w:sz w:val="20"/>
                  <w:szCs w:val="20"/>
                </w:rPr>
                <w:t>) = 01 Yes</w:t>
              </w:r>
            </w:ins>
          </w:p>
          <w:p w14:paraId="7025D6B9" w14:textId="77777777" w:rsidR="00EB6C1C" w:rsidRPr="00CA6375" w:rsidRDefault="00EB6C1C" w:rsidP="00EB6C1C">
            <w:pPr>
              <w:widowControl w:val="0"/>
              <w:spacing w:line="276" w:lineRule="auto"/>
              <w:ind w:left="170"/>
              <w:rPr>
                <w:ins w:id="40" w:author="Katrina Davis" w:date="2023-12-19T10:36:00Z"/>
                <w:rFonts w:eastAsia="Calibri" w:cstheme="minorHAnsi"/>
                <w:sz w:val="20"/>
                <w:szCs w:val="20"/>
              </w:rPr>
            </w:pPr>
            <w:ins w:id="41" w:author="Katrina Davis" w:date="2023-12-19T10:36:00Z">
              <w:r w:rsidRPr="00CA6375">
                <w:rPr>
                  <w:rFonts w:eastAsia="Calibri" w:cstheme="minorHAnsi"/>
                  <w:sz w:val="20"/>
                  <w:szCs w:val="20"/>
                </w:rPr>
                <w:t>OR</w:t>
              </w:r>
            </w:ins>
          </w:p>
          <w:p w14:paraId="76AB6712" w14:textId="77777777" w:rsidR="00EB6C1C" w:rsidRPr="00CA6375" w:rsidRDefault="00EB6C1C" w:rsidP="00EB6C1C">
            <w:pPr>
              <w:widowControl w:val="0"/>
              <w:spacing w:line="276" w:lineRule="auto"/>
              <w:ind w:left="170"/>
              <w:rPr>
                <w:ins w:id="42" w:author="Katrina Davis" w:date="2023-12-19T10:36:00Z"/>
                <w:rFonts w:eastAsia="Calibri" w:cstheme="minorHAnsi"/>
                <w:sz w:val="20"/>
                <w:szCs w:val="20"/>
              </w:rPr>
            </w:pPr>
            <w:ins w:id="43" w:author="Katrina Davis" w:date="2023-12-19T10:36:00Z">
              <w:r w:rsidRPr="00EA3014">
                <w:rPr>
                  <w:rFonts w:eastAsia="Calibri" w:cstheme="minorHAnsi"/>
                  <w:sz w:val="20"/>
                  <w:szCs w:val="20"/>
                  <w:highlight w:val="yellow"/>
                </w:rPr>
                <w:t>Did you think or feel that your body or parts of your body were larger than they really were?</w:t>
              </w:r>
              <w:r w:rsidRPr="00CA6375">
                <w:rPr>
                  <w:rFonts w:eastAsia="Calibri" w:cstheme="minorHAnsi"/>
                  <w:sz w:val="20"/>
                  <w:szCs w:val="20"/>
                </w:rPr>
                <w:t xml:space="preserve"> (EP2c</w:t>
              </w:r>
              <w:r>
                <w:rPr>
                  <w:rFonts w:eastAsia="Calibri" w:cstheme="minorHAnsi"/>
                  <w:sz w:val="20"/>
                  <w:szCs w:val="20"/>
                </w:rPr>
                <w:t>/29125</w:t>
              </w:r>
              <w:r w:rsidRPr="00CA6375">
                <w:rPr>
                  <w:rFonts w:eastAsia="Calibri" w:cstheme="minorHAnsi"/>
                  <w:sz w:val="20"/>
                  <w:szCs w:val="20"/>
                </w:rPr>
                <w:t>)= 01 Yes</w:t>
              </w:r>
            </w:ins>
          </w:p>
          <w:p w14:paraId="289E2516" w14:textId="77777777" w:rsidR="00EB6C1C" w:rsidRPr="00CA6375" w:rsidRDefault="00EB6C1C" w:rsidP="00EB6C1C">
            <w:pPr>
              <w:widowControl w:val="0"/>
              <w:spacing w:line="276" w:lineRule="auto"/>
              <w:ind w:left="170"/>
              <w:rPr>
                <w:ins w:id="44" w:author="Katrina Davis" w:date="2023-12-19T10:36:00Z"/>
                <w:rFonts w:eastAsia="Calibri" w:cstheme="minorHAnsi"/>
                <w:sz w:val="20"/>
                <w:szCs w:val="20"/>
              </w:rPr>
            </w:pPr>
            <w:ins w:id="45" w:author="Katrina Davis" w:date="2023-12-19T10:36:00Z">
              <w:r w:rsidRPr="00CA6375">
                <w:rPr>
                  <w:rFonts w:eastAsia="Calibri" w:cstheme="minorHAnsi"/>
                  <w:sz w:val="20"/>
                  <w:szCs w:val="20"/>
                </w:rPr>
                <w:t>OR</w:t>
              </w:r>
            </w:ins>
          </w:p>
          <w:p w14:paraId="56018718" w14:textId="77777777" w:rsidR="00EB6C1C" w:rsidRPr="00CA6375" w:rsidRDefault="00EB6C1C" w:rsidP="00EB6C1C">
            <w:pPr>
              <w:widowControl w:val="0"/>
              <w:spacing w:line="276" w:lineRule="auto"/>
              <w:ind w:left="170"/>
              <w:rPr>
                <w:ins w:id="46" w:author="Katrina Davis" w:date="2023-12-19T10:36:00Z"/>
                <w:rFonts w:eastAsia="Calibri" w:cstheme="minorHAnsi"/>
                <w:sz w:val="20"/>
                <w:szCs w:val="20"/>
              </w:rPr>
            </w:pPr>
            <w:ins w:id="47" w:author="Katrina Davis" w:date="2023-12-19T10:36:00Z">
              <w:r>
                <w:t>Did/do you ever think your low weight had/has negative consequences for your health?</w:t>
              </w:r>
              <w:r w:rsidRPr="00CA6375">
                <w:rPr>
                  <w:rFonts w:eastAsia="Calibri" w:cstheme="minorHAnsi"/>
                  <w:sz w:val="20"/>
                  <w:szCs w:val="20"/>
                </w:rPr>
                <w:t xml:space="preserve"> (EP4c</w:t>
              </w:r>
              <w:r>
                <w:rPr>
                  <w:rFonts w:eastAsia="Calibri" w:cstheme="minorHAnsi"/>
                  <w:sz w:val="20"/>
                  <w:szCs w:val="20"/>
                </w:rPr>
                <w:t>/29128</w:t>
              </w:r>
              <w:r w:rsidRPr="00CA6375">
                <w:rPr>
                  <w:rFonts w:eastAsia="Calibri" w:cstheme="minorHAnsi"/>
                  <w:sz w:val="20"/>
                  <w:szCs w:val="20"/>
                </w:rPr>
                <w:t xml:space="preserve">) </w:t>
              </w:r>
              <w:r w:rsidRPr="00EA3014">
                <w:rPr>
                  <w:rFonts w:eastAsia="Calibri" w:cstheme="minorHAnsi"/>
                  <w:sz w:val="20"/>
                  <w:szCs w:val="20"/>
                  <w:highlight w:val="yellow"/>
                </w:rPr>
                <w:t>= 00 No</w:t>
              </w:r>
            </w:ins>
          </w:p>
          <w:p w14:paraId="13A89636" w14:textId="77777777" w:rsidR="00EB6C1C" w:rsidRPr="00CA6375" w:rsidRDefault="00EB6C1C" w:rsidP="00EB6C1C">
            <w:pPr>
              <w:widowControl w:val="0"/>
              <w:spacing w:line="276" w:lineRule="auto"/>
              <w:ind w:left="170"/>
              <w:rPr>
                <w:ins w:id="48" w:author="Katrina Davis" w:date="2023-12-19T10:36:00Z"/>
                <w:rFonts w:eastAsia="Calibri" w:cstheme="minorHAnsi"/>
                <w:sz w:val="20"/>
                <w:szCs w:val="20"/>
              </w:rPr>
            </w:pPr>
            <w:ins w:id="49" w:author="Katrina Davis" w:date="2023-12-19T10:36:00Z">
              <w:r w:rsidRPr="00CA6375">
                <w:rPr>
                  <w:rFonts w:eastAsia="Calibri" w:cstheme="minorHAnsi"/>
                  <w:sz w:val="20"/>
                  <w:szCs w:val="20"/>
                </w:rPr>
                <w:t>OR</w:t>
              </w:r>
            </w:ins>
          </w:p>
          <w:p w14:paraId="45975E13" w14:textId="77777777" w:rsidR="00EB6C1C" w:rsidRDefault="00EB6C1C" w:rsidP="00EB6C1C">
            <w:pPr>
              <w:widowControl w:val="0"/>
              <w:spacing w:line="276" w:lineRule="auto"/>
              <w:ind w:left="170"/>
              <w:rPr>
                <w:ins w:id="50" w:author="Katrina Davis" w:date="2023-12-19T10:36:00Z"/>
                <w:rFonts w:eastAsia="Calibri" w:cstheme="minorHAnsi"/>
                <w:sz w:val="20"/>
                <w:szCs w:val="20"/>
              </w:rPr>
            </w:pPr>
            <w:ins w:id="51" w:author="Katrina Davis" w:date="2023-12-19T10:36:00Z">
              <w:r w:rsidRPr="00CA6375">
                <w:rPr>
                  <w:rFonts w:eastAsiaTheme="minorEastAsia" w:cstheme="minorHAnsi"/>
                  <w:sz w:val="20"/>
                  <w:szCs w:val="20"/>
                </w:rPr>
                <w:t>Was your self-esteem dependent on your body shape or weight</w:t>
              </w:r>
              <w:r w:rsidRPr="00CA6375">
                <w:rPr>
                  <w:rFonts w:eastAsia="Calibri" w:cstheme="minorHAnsi"/>
                  <w:sz w:val="20"/>
                  <w:szCs w:val="20"/>
                </w:rPr>
                <w:t xml:space="preserve"> (EP4d</w:t>
              </w:r>
              <w:r>
                <w:rPr>
                  <w:rFonts w:eastAsia="Calibri" w:cstheme="minorHAnsi"/>
                  <w:sz w:val="20"/>
                  <w:szCs w:val="20"/>
                </w:rPr>
                <w:t>/29129</w:t>
              </w:r>
              <w:r w:rsidRPr="00CA6375">
                <w:rPr>
                  <w:rFonts w:eastAsia="Calibri" w:cstheme="minorHAnsi"/>
                  <w:sz w:val="20"/>
                  <w:szCs w:val="20"/>
                </w:rPr>
                <w:t>) = 02 A great deal OR 01 A moderate amount)</w:t>
              </w:r>
            </w:ins>
          </w:p>
          <w:p w14:paraId="5B00CB2E" w14:textId="77777777" w:rsidR="00EB6C1C" w:rsidRPr="00CA6375" w:rsidRDefault="00EB6C1C" w:rsidP="00EB6C1C">
            <w:pPr>
              <w:widowControl w:val="0"/>
              <w:spacing w:line="276" w:lineRule="auto"/>
              <w:ind w:left="170"/>
              <w:rPr>
                <w:ins w:id="52" w:author="Katrina Davis" w:date="2023-12-19T10:36:00Z"/>
                <w:rFonts w:eastAsia="Calibri" w:cstheme="minorHAnsi"/>
                <w:sz w:val="20"/>
                <w:szCs w:val="20"/>
              </w:rPr>
            </w:pPr>
          </w:p>
          <w:p w14:paraId="487F7A1A" w14:textId="141146DE" w:rsidR="00EB6C1C" w:rsidRDefault="00423556" w:rsidP="00EB6C1C">
            <w:pPr>
              <w:widowControl w:val="0"/>
              <w:spacing w:line="276" w:lineRule="auto"/>
              <w:rPr>
                <w:ins w:id="53" w:author="Katrina Davis" w:date="2023-12-19T10:36:00Z"/>
                <w:rFonts w:eastAsia="Calibri" w:cstheme="minorHAnsi"/>
                <w:sz w:val="20"/>
                <w:szCs w:val="20"/>
              </w:rPr>
            </w:pPr>
            <w:ins w:id="54" w:author="Katrina Davis" w:date="2023-12-19T10:37:00Z">
              <w:r>
                <w:rPr>
                  <w:rFonts w:eastAsia="Calibri" w:cstheme="minorHAnsi"/>
                  <w:sz w:val="20"/>
                  <w:szCs w:val="20"/>
                </w:rPr>
                <w:t>AND</w:t>
              </w:r>
            </w:ins>
          </w:p>
          <w:p w14:paraId="5D7C21D8" w14:textId="77777777" w:rsidR="00EB6C1C" w:rsidRDefault="00EB6C1C" w:rsidP="00EB6C1C">
            <w:pPr>
              <w:widowControl w:val="0"/>
              <w:spacing w:line="276" w:lineRule="auto"/>
              <w:rPr>
                <w:ins w:id="55" w:author="Katrina Davis" w:date="2023-12-19T10:36:00Z"/>
                <w:rFonts w:eastAsia="Calibri" w:cstheme="minorHAnsi"/>
                <w:sz w:val="20"/>
                <w:szCs w:val="20"/>
              </w:rPr>
            </w:pPr>
          </w:p>
          <w:p w14:paraId="7E2B329B" w14:textId="77777777" w:rsidR="00EB6C1C" w:rsidRPr="00CA6375" w:rsidRDefault="00EB6C1C" w:rsidP="00EB6C1C">
            <w:pPr>
              <w:widowControl w:val="0"/>
              <w:spacing w:line="276" w:lineRule="auto"/>
              <w:rPr>
                <w:ins w:id="56" w:author="Katrina Davis" w:date="2023-12-19T10:36:00Z"/>
                <w:rFonts w:eastAsia="Calibri" w:cstheme="minorHAnsi"/>
                <w:sz w:val="20"/>
                <w:szCs w:val="20"/>
              </w:rPr>
            </w:pPr>
            <w:ins w:id="57" w:author="Katrina Davis" w:date="2023-12-19T10:36:00Z">
              <w:r>
                <w:rPr>
                  <w:rFonts w:eastAsia="Calibri" w:cstheme="minorHAnsi"/>
                  <w:sz w:val="20"/>
                  <w:szCs w:val="20"/>
                </w:rPr>
                <w:t xml:space="preserve">3) </w:t>
              </w:r>
              <w:r w:rsidRPr="00CA6375">
                <w:rPr>
                  <w:rFonts w:eastAsia="Arial" w:cstheme="minorHAnsi"/>
                  <w:sz w:val="20"/>
                  <w:szCs w:val="20"/>
                </w:rPr>
                <w:t>(</w:t>
              </w:r>
              <w:r w:rsidRPr="00CA6375">
                <w:rPr>
                  <w:rFonts w:eastAsiaTheme="minorEastAsia" w:cstheme="minorHAnsi"/>
                  <w:sz w:val="20"/>
                  <w:szCs w:val="20"/>
                </w:rPr>
                <w:t>afraid that you might gain weight or become fat</w:t>
              </w:r>
              <w:r w:rsidRPr="00CA6375">
                <w:rPr>
                  <w:rFonts w:eastAsia="Arial" w:cstheme="minorHAnsi"/>
                  <w:sz w:val="20"/>
                  <w:szCs w:val="20"/>
                </w:rPr>
                <w:t xml:space="preserve"> (EP2b</w:t>
              </w:r>
              <w:r>
                <w:rPr>
                  <w:rFonts w:eastAsia="Arial" w:cstheme="minorHAnsi"/>
                  <w:sz w:val="20"/>
                  <w:szCs w:val="20"/>
                </w:rPr>
                <w:t>/29124</w:t>
              </w:r>
              <w:r w:rsidRPr="00CA6375">
                <w:rPr>
                  <w:rFonts w:eastAsia="Arial" w:cstheme="minorHAnsi"/>
                  <w:sz w:val="20"/>
                  <w:szCs w:val="20"/>
                </w:rPr>
                <w:t xml:space="preserve">) = </w:t>
              </w:r>
              <w:r w:rsidRPr="00CA6375">
                <w:rPr>
                  <w:rFonts w:eastAsia="Calibri" w:cstheme="minorHAnsi"/>
                  <w:sz w:val="20"/>
                  <w:szCs w:val="20"/>
                </w:rPr>
                <w:t>01 Yes</w:t>
              </w:r>
            </w:ins>
          </w:p>
          <w:p w14:paraId="5A416E07" w14:textId="77777777" w:rsidR="00EB6C1C" w:rsidRPr="00CA6375" w:rsidRDefault="00EB6C1C" w:rsidP="00EB6C1C">
            <w:pPr>
              <w:widowControl w:val="0"/>
              <w:spacing w:line="276" w:lineRule="auto"/>
              <w:ind w:left="170"/>
              <w:rPr>
                <w:ins w:id="58" w:author="Katrina Davis" w:date="2023-12-19T10:36:00Z"/>
                <w:rFonts w:eastAsia="Arial" w:cstheme="minorHAnsi"/>
                <w:sz w:val="20"/>
                <w:szCs w:val="20"/>
              </w:rPr>
            </w:pPr>
            <w:ins w:id="59" w:author="Katrina Davis" w:date="2023-12-19T10:36:00Z">
              <w:r w:rsidRPr="00CA6375">
                <w:rPr>
                  <w:rFonts w:eastAsia="Arial" w:cstheme="minorHAnsi"/>
                  <w:sz w:val="20"/>
                  <w:szCs w:val="20"/>
                </w:rPr>
                <w:t>OR</w:t>
              </w:r>
            </w:ins>
          </w:p>
          <w:p w14:paraId="3EE5C87E" w14:textId="1B26D6FD" w:rsidR="00686476" w:rsidRPr="00CA6375" w:rsidDel="00EB6C1C" w:rsidRDefault="00EB6C1C" w:rsidP="00EB6C1C">
            <w:pPr>
              <w:widowControl w:val="0"/>
              <w:spacing w:line="276" w:lineRule="auto"/>
              <w:rPr>
                <w:del w:id="60" w:author="Katrina Davis" w:date="2023-12-19T10:36:00Z"/>
                <w:rFonts w:eastAsia="Calibri" w:cstheme="minorHAnsi"/>
                <w:sz w:val="20"/>
                <w:szCs w:val="20"/>
              </w:rPr>
            </w:pPr>
            <w:ins w:id="61" w:author="Katrina Davis" w:date="2023-12-19T10:36:00Z">
              <w:r w:rsidRPr="00CA6375">
                <w:rPr>
                  <w:rFonts w:eastAsiaTheme="minorEastAsia" w:cstheme="minorHAnsi"/>
                  <w:sz w:val="20"/>
                  <w:szCs w:val="20"/>
                </w:rPr>
                <w:t>Have you done any of the following as a way to control your body shape or weight? (EP5</w:t>
              </w:r>
              <w:r>
                <w:rPr>
                  <w:rFonts w:eastAsiaTheme="minorEastAsia" w:cstheme="minorHAnsi"/>
                  <w:sz w:val="20"/>
                  <w:szCs w:val="20"/>
                </w:rPr>
                <w:t>/29130</w:t>
              </w:r>
              <w:r w:rsidRPr="00CA6375">
                <w:rPr>
                  <w:rFonts w:eastAsiaTheme="minorEastAsia" w:cstheme="minorHAnsi"/>
                  <w:sz w:val="20"/>
                  <w:szCs w:val="20"/>
                </w:rPr>
                <w:t xml:space="preserve">) </w:t>
              </w:r>
              <w:r w:rsidRPr="00CA6375">
                <w:rPr>
                  <w:rFonts w:eastAsia="Arial" w:cstheme="minorHAnsi"/>
                  <w:sz w:val="20"/>
                  <w:szCs w:val="20"/>
                </w:rPr>
                <w:t xml:space="preserve">= any of </w:t>
              </w:r>
              <w:r w:rsidRPr="00CA6375">
                <w:rPr>
                  <w:rFonts w:eastAsia="Calibri" w:cstheme="minorHAnsi"/>
                  <w:sz w:val="20"/>
                  <w:szCs w:val="20"/>
                </w:rPr>
                <w:t>01 to 07)</w:t>
              </w:r>
              <w:r>
                <w:rPr>
                  <w:rFonts w:eastAsia="Calibri" w:cstheme="minorHAnsi"/>
                  <w:sz w:val="20"/>
                  <w:szCs w:val="20"/>
                </w:rPr>
                <w:t>)</w:t>
              </w:r>
            </w:ins>
            <w:del w:id="62" w:author="Katrina Davis" w:date="2023-12-19T10:36:00Z">
              <w:r w:rsidR="00344905" w:rsidRPr="00CA6375" w:rsidDel="00EB6C1C">
                <w:rPr>
                  <w:rFonts w:eastAsia="Calibri" w:cstheme="minorHAnsi"/>
                  <w:sz w:val="20"/>
                  <w:szCs w:val="20"/>
                </w:rPr>
                <w:delText xml:space="preserve">Case </w:delText>
              </w:r>
              <w:r w:rsidR="0024489C" w:rsidRPr="00CA6375" w:rsidDel="00EB6C1C">
                <w:rPr>
                  <w:rFonts w:eastAsia="Calibri" w:cstheme="minorHAnsi"/>
                  <w:sz w:val="20"/>
                  <w:szCs w:val="20"/>
                </w:rPr>
                <w:delText>{Extended anorexia phenotype}</w:delText>
              </w:r>
            </w:del>
          </w:p>
          <w:p w14:paraId="0DEFADA8" w14:textId="17E9DF49" w:rsidR="00686476" w:rsidRPr="00CA6375" w:rsidDel="00EB6C1C" w:rsidRDefault="00686476" w:rsidP="00407DF3">
            <w:pPr>
              <w:widowControl w:val="0"/>
              <w:spacing w:line="276" w:lineRule="auto"/>
              <w:rPr>
                <w:del w:id="63" w:author="Katrina Davis" w:date="2023-12-19T10:36:00Z"/>
                <w:rFonts w:eastAsia="Arial" w:cstheme="minorHAnsi"/>
                <w:sz w:val="20"/>
                <w:szCs w:val="20"/>
              </w:rPr>
            </w:pPr>
            <w:del w:id="64" w:author="Katrina Davis" w:date="2023-12-19T10:36:00Z">
              <w:r w:rsidRPr="00CA6375" w:rsidDel="00EB6C1C">
                <w:rPr>
                  <w:rFonts w:eastAsia="Arial" w:cstheme="minorHAnsi"/>
                  <w:sz w:val="20"/>
                  <w:szCs w:val="20"/>
                </w:rPr>
                <w:delText>AND</w:delText>
              </w:r>
            </w:del>
          </w:p>
          <w:p w14:paraId="1126F005" w14:textId="03B6E01A" w:rsidR="00441B5F" w:rsidRPr="00CA6375" w:rsidDel="00EB6C1C" w:rsidRDefault="00441B5F" w:rsidP="00407DF3">
            <w:pPr>
              <w:widowControl w:val="0"/>
              <w:spacing w:line="276" w:lineRule="auto"/>
              <w:rPr>
                <w:del w:id="65" w:author="Katrina Davis" w:date="2023-12-19T10:36:00Z"/>
                <w:rFonts w:eastAsia="Arial" w:cstheme="minorHAnsi"/>
                <w:sz w:val="20"/>
                <w:szCs w:val="20"/>
                <w:vertAlign w:val="superscript"/>
              </w:rPr>
            </w:pPr>
            <w:del w:id="66" w:author="Katrina Davis" w:date="2023-12-19T10:36:00Z">
              <w:r w:rsidRPr="00CA6375" w:rsidDel="00EB6C1C">
                <w:rPr>
                  <w:rFonts w:eastAsia="Arial" w:cstheme="minorHAnsi"/>
                  <w:sz w:val="20"/>
                  <w:szCs w:val="20"/>
                </w:rPr>
                <w:delText>{BMI at low weight} &lt;= 18.55 kg/m</w:delText>
              </w:r>
              <w:r w:rsidRPr="00CA6375" w:rsidDel="00EB6C1C">
                <w:rPr>
                  <w:rFonts w:eastAsia="Arial" w:cstheme="minorHAnsi"/>
                  <w:sz w:val="20"/>
                  <w:szCs w:val="20"/>
                  <w:vertAlign w:val="superscript"/>
                </w:rPr>
                <w:delText>2</w:delText>
              </w:r>
            </w:del>
          </w:p>
          <w:p w14:paraId="51563DA4" w14:textId="72226568" w:rsidR="00441B5F" w:rsidRPr="00CA6375" w:rsidDel="00EB6C1C" w:rsidRDefault="00441B5F" w:rsidP="00407DF3">
            <w:pPr>
              <w:widowControl w:val="0"/>
              <w:spacing w:line="276" w:lineRule="auto"/>
              <w:rPr>
                <w:del w:id="67" w:author="Katrina Davis" w:date="2023-12-19T10:36:00Z"/>
                <w:rFonts w:eastAsia="Calibri" w:cstheme="minorHAnsi"/>
                <w:sz w:val="20"/>
                <w:szCs w:val="20"/>
              </w:rPr>
            </w:pPr>
            <w:del w:id="68" w:author="Katrina Davis" w:date="2023-12-19T10:36:00Z">
              <w:r w:rsidRPr="00CA6375" w:rsidDel="00EB6C1C">
                <w:rPr>
                  <w:rFonts w:eastAsia="Calibri" w:cstheme="minorHAnsi"/>
                  <w:sz w:val="20"/>
                  <w:szCs w:val="20"/>
                </w:rPr>
                <w:delText>AND</w:delText>
              </w:r>
            </w:del>
          </w:p>
          <w:p w14:paraId="7487A95F" w14:textId="76EC8DF9" w:rsidR="00441B5F" w:rsidRPr="00CA6375" w:rsidDel="00EB6C1C" w:rsidRDefault="00441B5F" w:rsidP="007631B5">
            <w:pPr>
              <w:widowControl w:val="0"/>
              <w:spacing w:line="276" w:lineRule="auto"/>
              <w:ind w:left="170"/>
              <w:rPr>
                <w:del w:id="69" w:author="Katrina Davis" w:date="2023-12-19T10:36:00Z"/>
                <w:rFonts w:eastAsia="Calibri" w:cstheme="minorHAnsi"/>
                <w:sz w:val="20"/>
                <w:szCs w:val="20"/>
              </w:rPr>
            </w:pPr>
            <w:del w:id="70" w:author="Katrina Davis" w:date="2023-12-19T10:36:00Z">
              <w:r w:rsidRPr="00CA6375" w:rsidDel="00EB6C1C">
                <w:rPr>
                  <w:rFonts w:eastAsia="Calibri" w:cstheme="minorHAnsi"/>
                  <w:sz w:val="20"/>
                  <w:szCs w:val="20"/>
                </w:rPr>
                <w:delText>(</w:delText>
              </w:r>
              <w:r w:rsidR="00512BFB" w:rsidRPr="00CA6375" w:rsidDel="00EB6C1C">
                <w:rPr>
                  <w:rFonts w:eastAsia="Calibri" w:cstheme="minorHAnsi"/>
                  <w:sz w:val="20"/>
                  <w:szCs w:val="20"/>
                </w:rPr>
                <w:delText>Did you feel fat (</w:delText>
              </w:r>
              <w:r w:rsidRPr="00CA6375" w:rsidDel="00EB6C1C">
                <w:rPr>
                  <w:rFonts w:eastAsia="Calibri" w:cstheme="minorHAnsi"/>
                  <w:sz w:val="20"/>
                  <w:szCs w:val="20"/>
                </w:rPr>
                <w:delText>EP2a</w:delText>
              </w:r>
              <w:r w:rsidR="00512BFB" w:rsidRPr="00CA6375" w:rsidDel="00EB6C1C">
                <w:rPr>
                  <w:rFonts w:eastAsia="Calibri" w:cstheme="minorHAnsi"/>
                  <w:sz w:val="20"/>
                  <w:szCs w:val="20"/>
                </w:rPr>
                <w:delText xml:space="preserve">) </w:delText>
              </w:r>
              <w:r w:rsidRPr="00CA6375" w:rsidDel="00EB6C1C">
                <w:rPr>
                  <w:rFonts w:eastAsia="Calibri" w:cstheme="minorHAnsi"/>
                  <w:sz w:val="20"/>
                  <w:szCs w:val="20"/>
                </w:rPr>
                <w:delText>= 01 Yes</w:delText>
              </w:r>
            </w:del>
          </w:p>
          <w:p w14:paraId="137997D4" w14:textId="27AE71C5" w:rsidR="00441B5F" w:rsidRPr="00CA6375" w:rsidDel="00EB6C1C" w:rsidRDefault="00441B5F" w:rsidP="007631B5">
            <w:pPr>
              <w:widowControl w:val="0"/>
              <w:spacing w:line="276" w:lineRule="auto"/>
              <w:ind w:left="170"/>
              <w:rPr>
                <w:del w:id="71" w:author="Katrina Davis" w:date="2023-12-19T10:36:00Z"/>
                <w:rFonts w:eastAsia="Calibri" w:cstheme="minorHAnsi"/>
                <w:sz w:val="20"/>
                <w:szCs w:val="20"/>
              </w:rPr>
            </w:pPr>
            <w:del w:id="72" w:author="Katrina Davis" w:date="2023-12-19T10:36:00Z">
              <w:r w:rsidRPr="00CA6375" w:rsidDel="00EB6C1C">
                <w:rPr>
                  <w:rFonts w:eastAsia="Calibri" w:cstheme="minorHAnsi"/>
                  <w:sz w:val="20"/>
                  <w:szCs w:val="20"/>
                </w:rPr>
                <w:delText>OR</w:delText>
              </w:r>
            </w:del>
          </w:p>
          <w:p w14:paraId="3AC24C4D" w14:textId="76BC31B2" w:rsidR="00441B5F" w:rsidRPr="00CA6375" w:rsidDel="00EB6C1C" w:rsidRDefault="00F646FF" w:rsidP="007631B5">
            <w:pPr>
              <w:widowControl w:val="0"/>
              <w:spacing w:line="276" w:lineRule="auto"/>
              <w:ind w:left="170"/>
              <w:rPr>
                <w:del w:id="73" w:author="Katrina Davis" w:date="2023-12-19T10:36:00Z"/>
                <w:rFonts w:eastAsia="Calibri" w:cstheme="minorHAnsi"/>
                <w:sz w:val="20"/>
                <w:szCs w:val="20"/>
              </w:rPr>
            </w:pPr>
            <w:del w:id="74" w:author="Katrina Davis" w:date="2023-12-19T10:36:00Z">
              <w:r w:rsidRPr="00CA6375" w:rsidDel="00EB6C1C">
                <w:rPr>
                  <w:rFonts w:eastAsia="Calibri" w:cstheme="minorHAnsi"/>
                  <w:sz w:val="20"/>
                  <w:szCs w:val="20"/>
                </w:rPr>
                <w:delText>Were you afraid that you might become fat (</w:delText>
              </w:r>
              <w:r w:rsidR="00441B5F" w:rsidRPr="00CA6375" w:rsidDel="00EB6C1C">
                <w:rPr>
                  <w:rFonts w:eastAsia="Calibri" w:cstheme="minorHAnsi"/>
                  <w:sz w:val="20"/>
                  <w:szCs w:val="20"/>
                </w:rPr>
                <w:delText>EP2c</w:delText>
              </w:r>
              <w:r w:rsidRPr="00CA6375" w:rsidDel="00EB6C1C">
                <w:rPr>
                  <w:rFonts w:eastAsia="Calibri" w:cstheme="minorHAnsi"/>
                  <w:sz w:val="20"/>
                  <w:szCs w:val="20"/>
                </w:rPr>
                <w:delText>)</w:delText>
              </w:r>
              <w:r w:rsidR="00441B5F" w:rsidRPr="00CA6375" w:rsidDel="00EB6C1C">
                <w:rPr>
                  <w:rFonts w:eastAsia="Calibri" w:cstheme="minorHAnsi"/>
                  <w:sz w:val="20"/>
                  <w:szCs w:val="20"/>
                </w:rPr>
                <w:delText>= 01 Yes</w:delText>
              </w:r>
            </w:del>
          </w:p>
          <w:p w14:paraId="4AF5E6DC" w14:textId="1667FBE1" w:rsidR="00441B5F" w:rsidRPr="00CA6375" w:rsidDel="00EB6C1C" w:rsidRDefault="00441B5F" w:rsidP="007631B5">
            <w:pPr>
              <w:widowControl w:val="0"/>
              <w:spacing w:line="276" w:lineRule="auto"/>
              <w:ind w:left="170"/>
              <w:rPr>
                <w:del w:id="75" w:author="Katrina Davis" w:date="2023-12-19T10:36:00Z"/>
                <w:rFonts w:eastAsia="Calibri" w:cstheme="minorHAnsi"/>
                <w:sz w:val="20"/>
                <w:szCs w:val="20"/>
              </w:rPr>
            </w:pPr>
            <w:del w:id="76" w:author="Katrina Davis" w:date="2023-12-19T10:36:00Z">
              <w:r w:rsidRPr="00CA6375" w:rsidDel="00EB6C1C">
                <w:rPr>
                  <w:rFonts w:eastAsia="Calibri" w:cstheme="minorHAnsi"/>
                  <w:sz w:val="20"/>
                  <w:szCs w:val="20"/>
                </w:rPr>
                <w:delText>OR</w:delText>
              </w:r>
            </w:del>
          </w:p>
          <w:p w14:paraId="56A66B4C" w14:textId="2D9AD159" w:rsidR="00441B5F" w:rsidRPr="00CA6375" w:rsidDel="00EB6C1C" w:rsidRDefault="007B0418" w:rsidP="007631B5">
            <w:pPr>
              <w:widowControl w:val="0"/>
              <w:spacing w:line="276" w:lineRule="auto"/>
              <w:ind w:left="170"/>
              <w:rPr>
                <w:del w:id="77" w:author="Katrina Davis" w:date="2023-12-19T10:36:00Z"/>
                <w:rFonts w:eastAsia="Calibri" w:cstheme="minorHAnsi"/>
                <w:sz w:val="20"/>
                <w:szCs w:val="20"/>
              </w:rPr>
            </w:pPr>
            <w:del w:id="78" w:author="Katrina Davis" w:date="2023-12-19T10:36:00Z">
              <w:r w:rsidRPr="00CA6375" w:rsidDel="00EB6C1C">
                <w:rPr>
                  <w:rFonts w:eastAsiaTheme="minorEastAsia" w:cstheme="minorHAnsi"/>
                  <w:sz w:val="20"/>
                  <w:szCs w:val="20"/>
                </w:rPr>
                <w:delText>Did you think or feel that your body or parts of your body were larger than they actually were</w:delText>
              </w:r>
              <w:r w:rsidRPr="00CA6375" w:rsidDel="00EB6C1C">
                <w:rPr>
                  <w:rFonts w:eastAsia="Calibri" w:cstheme="minorHAnsi"/>
                  <w:sz w:val="20"/>
                  <w:szCs w:val="20"/>
                </w:rPr>
                <w:delText xml:space="preserve"> (</w:delText>
              </w:r>
              <w:r w:rsidR="00441B5F" w:rsidRPr="00CA6375" w:rsidDel="00EB6C1C">
                <w:rPr>
                  <w:rFonts w:eastAsia="Calibri" w:cstheme="minorHAnsi"/>
                  <w:sz w:val="20"/>
                  <w:szCs w:val="20"/>
                </w:rPr>
                <w:delText>EP4c</w:delText>
              </w:r>
              <w:r w:rsidRPr="00CA6375" w:rsidDel="00EB6C1C">
                <w:rPr>
                  <w:rFonts w:eastAsia="Calibri" w:cstheme="minorHAnsi"/>
                  <w:sz w:val="20"/>
                  <w:szCs w:val="20"/>
                </w:rPr>
                <w:delText xml:space="preserve">) </w:delText>
              </w:r>
              <w:r w:rsidR="00441B5F" w:rsidRPr="00CA6375" w:rsidDel="00EB6C1C">
                <w:rPr>
                  <w:rFonts w:eastAsia="Calibri" w:cstheme="minorHAnsi"/>
                  <w:sz w:val="20"/>
                  <w:szCs w:val="20"/>
                </w:rPr>
                <w:delText>= 0</w:delText>
              </w:r>
              <w:r w:rsidR="00DB3073" w:rsidRPr="00CA6375" w:rsidDel="00EB6C1C">
                <w:rPr>
                  <w:rFonts w:eastAsia="Calibri" w:cstheme="minorHAnsi"/>
                  <w:sz w:val="20"/>
                  <w:szCs w:val="20"/>
                </w:rPr>
                <w:delText>1</w:delText>
              </w:r>
              <w:r w:rsidR="00441B5F" w:rsidRPr="00CA6375" w:rsidDel="00EB6C1C">
                <w:rPr>
                  <w:rFonts w:eastAsia="Calibri" w:cstheme="minorHAnsi"/>
                  <w:sz w:val="20"/>
                  <w:szCs w:val="20"/>
                </w:rPr>
                <w:delText xml:space="preserve"> </w:delText>
              </w:r>
              <w:r w:rsidR="00DB3073" w:rsidRPr="00CA6375" w:rsidDel="00EB6C1C">
                <w:rPr>
                  <w:rFonts w:eastAsia="Calibri" w:cstheme="minorHAnsi"/>
                  <w:sz w:val="20"/>
                  <w:szCs w:val="20"/>
                </w:rPr>
                <w:delText>Yes</w:delText>
              </w:r>
            </w:del>
          </w:p>
          <w:p w14:paraId="496F3998" w14:textId="5DE5D16F" w:rsidR="00441B5F" w:rsidRPr="00CA6375" w:rsidDel="00EB6C1C" w:rsidRDefault="00441B5F" w:rsidP="007631B5">
            <w:pPr>
              <w:widowControl w:val="0"/>
              <w:spacing w:line="276" w:lineRule="auto"/>
              <w:ind w:left="170"/>
              <w:rPr>
                <w:del w:id="79" w:author="Katrina Davis" w:date="2023-12-19T10:36:00Z"/>
                <w:rFonts w:eastAsia="Calibri" w:cstheme="minorHAnsi"/>
                <w:sz w:val="20"/>
                <w:szCs w:val="20"/>
              </w:rPr>
            </w:pPr>
            <w:del w:id="80" w:author="Katrina Davis" w:date="2023-12-19T10:36:00Z">
              <w:r w:rsidRPr="00CA6375" w:rsidDel="00EB6C1C">
                <w:rPr>
                  <w:rFonts w:eastAsia="Calibri" w:cstheme="minorHAnsi"/>
                  <w:sz w:val="20"/>
                  <w:szCs w:val="20"/>
                </w:rPr>
                <w:delText>OR</w:delText>
              </w:r>
            </w:del>
          </w:p>
          <w:p w14:paraId="6D5180B8" w14:textId="5FF09A16" w:rsidR="00441B5F" w:rsidRPr="00CA6375" w:rsidDel="00EB6C1C" w:rsidRDefault="007815EC" w:rsidP="007631B5">
            <w:pPr>
              <w:widowControl w:val="0"/>
              <w:spacing w:line="276" w:lineRule="auto"/>
              <w:ind w:left="170"/>
              <w:rPr>
                <w:del w:id="81" w:author="Katrina Davis" w:date="2023-12-19T10:36:00Z"/>
                <w:rFonts w:eastAsia="Calibri" w:cstheme="minorHAnsi"/>
                <w:sz w:val="20"/>
                <w:szCs w:val="20"/>
              </w:rPr>
            </w:pPr>
            <w:del w:id="82" w:author="Katrina Davis" w:date="2023-12-19T10:36:00Z">
              <w:r w:rsidRPr="00CA6375" w:rsidDel="00EB6C1C">
                <w:rPr>
                  <w:rFonts w:eastAsiaTheme="minorEastAsia" w:cstheme="minorHAnsi"/>
                  <w:sz w:val="20"/>
                  <w:szCs w:val="20"/>
                </w:rPr>
                <w:delText>Was your self-esteem dependent on your body shape or weight</w:delText>
              </w:r>
              <w:r w:rsidRPr="00CA6375" w:rsidDel="00EB6C1C">
                <w:rPr>
                  <w:rFonts w:eastAsia="Calibri" w:cstheme="minorHAnsi"/>
                  <w:sz w:val="20"/>
                  <w:szCs w:val="20"/>
                </w:rPr>
                <w:delText xml:space="preserve"> (</w:delText>
              </w:r>
              <w:r w:rsidR="00441B5F" w:rsidRPr="00CA6375" w:rsidDel="00EB6C1C">
                <w:rPr>
                  <w:rFonts w:eastAsia="Calibri" w:cstheme="minorHAnsi"/>
                  <w:sz w:val="20"/>
                  <w:szCs w:val="20"/>
                </w:rPr>
                <w:delText>EP4d</w:delText>
              </w:r>
              <w:r w:rsidRPr="00CA6375" w:rsidDel="00EB6C1C">
                <w:rPr>
                  <w:rFonts w:eastAsia="Calibri" w:cstheme="minorHAnsi"/>
                  <w:sz w:val="20"/>
                  <w:szCs w:val="20"/>
                </w:rPr>
                <w:delText xml:space="preserve">) </w:delText>
              </w:r>
              <w:r w:rsidR="00441B5F" w:rsidRPr="00CA6375" w:rsidDel="00EB6C1C">
                <w:rPr>
                  <w:rFonts w:eastAsia="Calibri" w:cstheme="minorHAnsi"/>
                  <w:sz w:val="20"/>
                  <w:szCs w:val="20"/>
                </w:rPr>
                <w:delText>= 02 A great deal</w:delText>
              </w:r>
              <w:r w:rsidRPr="00CA6375" w:rsidDel="00EB6C1C">
                <w:rPr>
                  <w:rFonts w:eastAsia="Calibri" w:cstheme="minorHAnsi"/>
                  <w:sz w:val="20"/>
                  <w:szCs w:val="20"/>
                </w:rPr>
                <w:delText xml:space="preserve"> OR </w:delText>
              </w:r>
              <w:r w:rsidR="00441B5F" w:rsidRPr="00CA6375" w:rsidDel="00EB6C1C">
                <w:rPr>
                  <w:rFonts w:eastAsia="Calibri" w:cstheme="minorHAnsi"/>
                  <w:sz w:val="20"/>
                  <w:szCs w:val="20"/>
                </w:rPr>
                <w:delText>01 A moderate amount)</w:delText>
              </w:r>
            </w:del>
          </w:p>
          <w:p w14:paraId="6AC4101F" w14:textId="3350BEF6" w:rsidR="00441B5F" w:rsidRPr="00CA6375" w:rsidDel="00EB6C1C" w:rsidRDefault="00441B5F" w:rsidP="00407DF3">
            <w:pPr>
              <w:widowControl w:val="0"/>
              <w:spacing w:line="276" w:lineRule="auto"/>
              <w:rPr>
                <w:del w:id="83" w:author="Katrina Davis" w:date="2023-12-19T10:36:00Z"/>
                <w:rFonts w:eastAsia="Calibri" w:cstheme="minorHAnsi"/>
                <w:sz w:val="20"/>
                <w:szCs w:val="20"/>
              </w:rPr>
            </w:pPr>
            <w:del w:id="84" w:author="Katrina Davis" w:date="2023-12-19T10:36:00Z">
              <w:r w:rsidRPr="00CA6375" w:rsidDel="00EB6C1C">
                <w:rPr>
                  <w:rFonts w:eastAsia="Calibri" w:cstheme="minorHAnsi"/>
                  <w:sz w:val="20"/>
                  <w:szCs w:val="20"/>
                </w:rPr>
                <w:delText>AND</w:delText>
              </w:r>
            </w:del>
          </w:p>
          <w:p w14:paraId="7EAB6A12" w14:textId="40CC63E9" w:rsidR="00441B5F" w:rsidRPr="00CA6375" w:rsidDel="00EB6C1C" w:rsidRDefault="00441B5F" w:rsidP="00FA2652">
            <w:pPr>
              <w:widowControl w:val="0"/>
              <w:spacing w:line="276" w:lineRule="auto"/>
              <w:ind w:left="170"/>
              <w:rPr>
                <w:del w:id="85" w:author="Katrina Davis" w:date="2023-12-19T10:36:00Z"/>
                <w:rFonts w:eastAsia="Calibri" w:cstheme="minorHAnsi"/>
                <w:sz w:val="20"/>
                <w:szCs w:val="20"/>
              </w:rPr>
            </w:pPr>
            <w:del w:id="86" w:author="Katrina Davis" w:date="2023-12-19T10:36:00Z">
              <w:r w:rsidRPr="00CA6375" w:rsidDel="00EB6C1C">
                <w:rPr>
                  <w:rFonts w:eastAsia="Arial" w:cstheme="minorHAnsi"/>
                  <w:sz w:val="20"/>
                  <w:szCs w:val="20"/>
                </w:rPr>
                <w:delText>(</w:delText>
              </w:r>
              <w:r w:rsidR="00BA7F7A" w:rsidRPr="00CA6375" w:rsidDel="00EB6C1C">
                <w:rPr>
                  <w:rFonts w:eastAsiaTheme="minorEastAsia" w:cstheme="minorHAnsi"/>
                  <w:sz w:val="20"/>
                  <w:szCs w:val="20"/>
                </w:rPr>
                <w:delText>afraid that you might gain weight or become fat</w:delText>
              </w:r>
              <w:r w:rsidR="00BA7F7A" w:rsidRPr="00CA6375" w:rsidDel="00EB6C1C">
                <w:rPr>
                  <w:rFonts w:eastAsia="Arial" w:cstheme="minorHAnsi"/>
                  <w:sz w:val="20"/>
                  <w:szCs w:val="20"/>
                </w:rPr>
                <w:delText xml:space="preserve"> (</w:delText>
              </w:r>
              <w:r w:rsidRPr="00CA6375" w:rsidDel="00EB6C1C">
                <w:rPr>
                  <w:rFonts w:eastAsia="Arial" w:cstheme="minorHAnsi"/>
                  <w:sz w:val="20"/>
                  <w:szCs w:val="20"/>
                </w:rPr>
                <w:delText>EP2b</w:delText>
              </w:r>
              <w:r w:rsidR="00BA7F7A" w:rsidRPr="00CA6375" w:rsidDel="00EB6C1C">
                <w:rPr>
                  <w:rFonts w:eastAsia="Arial" w:cstheme="minorHAnsi"/>
                  <w:sz w:val="20"/>
                  <w:szCs w:val="20"/>
                </w:rPr>
                <w:delText xml:space="preserve">) </w:delText>
              </w:r>
              <w:r w:rsidRPr="00CA6375" w:rsidDel="00EB6C1C">
                <w:rPr>
                  <w:rFonts w:eastAsia="Arial" w:cstheme="minorHAnsi"/>
                  <w:sz w:val="20"/>
                  <w:szCs w:val="20"/>
                </w:rPr>
                <w:delText xml:space="preserve">= </w:delText>
              </w:r>
              <w:r w:rsidRPr="00CA6375" w:rsidDel="00EB6C1C">
                <w:rPr>
                  <w:rFonts w:eastAsia="Calibri" w:cstheme="minorHAnsi"/>
                  <w:sz w:val="20"/>
                  <w:szCs w:val="20"/>
                </w:rPr>
                <w:delText>01 Yes</w:delText>
              </w:r>
            </w:del>
          </w:p>
          <w:p w14:paraId="11113B90" w14:textId="33EBE3B0" w:rsidR="00441B5F" w:rsidRPr="00CA6375" w:rsidDel="00EB6C1C" w:rsidRDefault="00441B5F" w:rsidP="00FA2652">
            <w:pPr>
              <w:widowControl w:val="0"/>
              <w:spacing w:line="276" w:lineRule="auto"/>
              <w:ind w:left="170"/>
              <w:rPr>
                <w:del w:id="87" w:author="Katrina Davis" w:date="2023-12-19T10:36:00Z"/>
                <w:rFonts w:eastAsia="Arial" w:cstheme="minorHAnsi"/>
                <w:sz w:val="20"/>
                <w:szCs w:val="20"/>
              </w:rPr>
            </w:pPr>
            <w:del w:id="88" w:author="Katrina Davis" w:date="2023-12-19T10:36:00Z">
              <w:r w:rsidRPr="00CA6375" w:rsidDel="00EB6C1C">
                <w:rPr>
                  <w:rFonts w:eastAsia="Arial" w:cstheme="minorHAnsi"/>
                  <w:sz w:val="20"/>
                  <w:szCs w:val="20"/>
                </w:rPr>
                <w:delText>OR</w:delText>
              </w:r>
            </w:del>
          </w:p>
          <w:p w14:paraId="5D22CEB3" w14:textId="63CB6A29" w:rsidR="00441B5F" w:rsidRPr="00CA6375" w:rsidRDefault="008361A0" w:rsidP="00FA2652">
            <w:pPr>
              <w:widowControl w:val="0"/>
              <w:spacing w:line="276" w:lineRule="auto"/>
              <w:ind w:left="170"/>
              <w:rPr>
                <w:rFonts w:eastAsia="Arial" w:cstheme="minorHAnsi"/>
                <w:sz w:val="20"/>
                <w:szCs w:val="20"/>
              </w:rPr>
            </w:pPr>
            <w:del w:id="89" w:author="Katrina Davis" w:date="2023-12-19T10:36:00Z">
              <w:r w:rsidRPr="00CA6375" w:rsidDel="00EB6C1C">
                <w:rPr>
                  <w:rFonts w:eastAsiaTheme="minorEastAsia" w:cstheme="minorHAnsi"/>
                  <w:sz w:val="20"/>
                  <w:szCs w:val="20"/>
                </w:rPr>
                <w:delText>Have you done any of the following as a way to control your body shape or weight? (EP5)</w:delText>
              </w:r>
              <w:r w:rsidR="00B523D6" w:rsidRPr="00CA6375" w:rsidDel="00EB6C1C">
                <w:rPr>
                  <w:rFonts w:eastAsiaTheme="minorEastAsia" w:cstheme="minorHAnsi"/>
                  <w:sz w:val="20"/>
                  <w:szCs w:val="20"/>
                </w:rPr>
                <w:delText xml:space="preserve"> </w:delText>
              </w:r>
              <w:r w:rsidR="00441B5F" w:rsidRPr="00CA6375" w:rsidDel="00EB6C1C">
                <w:rPr>
                  <w:rFonts w:eastAsia="Arial" w:cstheme="minorHAnsi"/>
                  <w:sz w:val="20"/>
                  <w:szCs w:val="20"/>
                </w:rPr>
                <w:delText xml:space="preserve">= </w:delText>
              </w:r>
              <w:r w:rsidR="001876B5" w:rsidRPr="00CA6375" w:rsidDel="00EB6C1C">
                <w:rPr>
                  <w:rFonts w:eastAsia="Arial" w:cstheme="minorHAnsi"/>
                  <w:sz w:val="20"/>
                  <w:szCs w:val="20"/>
                </w:rPr>
                <w:delText xml:space="preserve">any of </w:delText>
              </w:r>
              <w:r w:rsidR="00441B5F" w:rsidRPr="00CA6375" w:rsidDel="00EB6C1C">
                <w:rPr>
                  <w:rFonts w:eastAsia="Calibri" w:cstheme="minorHAnsi"/>
                  <w:sz w:val="20"/>
                  <w:szCs w:val="20"/>
                </w:rPr>
                <w:delText>01</w:delText>
              </w:r>
              <w:r w:rsidR="001876B5" w:rsidRPr="00CA6375" w:rsidDel="00EB6C1C">
                <w:rPr>
                  <w:rFonts w:eastAsia="Calibri" w:cstheme="minorHAnsi"/>
                  <w:sz w:val="20"/>
                  <w:szCs w:val="20"/>
                </w:rPr>
                <w:delText xml:space="preserve"> to 07</w:delText>
              </w:r>
              <w:r w:rsidR="00FA2652" w:rsidRPr="00CA6375" w:rsidDel="00EB6C1C">
                <w:rPr>
                  <w:rFonts w:eastAsia="Calibri" w:cstheme="minorHAnsi"/>
                  <w:sz w:val="20"/>
                  <w:szCs w:val="20"/>
                </w:rPr>
                <w:delText>)</w:delText>
              </w:r>
            </w:del>
          </w:p>
        </w:tc>
        <w:tc>
          <w:tcPr>
            <w:tcW w:w="2431" w:type="dxa"/>
            <w:gridSpan w:val="2"/>
          </w:tcPr>
          <w:p w14:paraId="1B6093E1" w14:textId="5C4AFCAB"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BMI is approximate</w:t>
            </w:r>
          </w:p>
          <w:p w14:paraId="6315D2F6" w14:textId="77777777" w:rsidR="00441B5F" w:rsidRPr="00CA6375" w:rsidRDefault="00441B5F" w:rsidP="00407DF3">
            <w:pPr>
              <w:widowControl w:val="0"/>
              <w:spacing w:line="276" w:lineRule="auto"/>
              <w:rPr>
                <w:rFonts w:eastAsia="Arial" w:cstheme="minorHAnsi"/>
                <w:sz w:val="20"/>
                <w:szCs w:val="20"/>
              </w:rPr>
            </w:pPr>
          </w:p>
          <w:p w14:paraId="574B185C" w14:textId="77777777" w:rsidR="00441B5F" w:rsidRPr="00CA6375" w:rsidRDefault="00441B5F" w:rsidP="00407DF3">
            <w:pPr>
              <w:widowControl w:val="0"/>
              <w:spacing w:line="276" w:lineRule="auto"/>
              <w:rPr>
                <w:rFonts w:eastAsia="Arial" w:cstheme="minorHAnsi"/>
                <w:sz w:val="20"/>
                <w:szCs w:val="20"/>
              </w:rPr>
            </w:pPr>
            <w:r w:rsidRPr="00CA6375">
              <w:rPr>
                <w:rFonts w:cstheme="minorHAnsi"/>
                <w:sz w:val="20"/>
                <w:szCs w:val="20"/>
              </w:rPr>
              <w:t xml:space="preserve">DSM5 criteria for anorexia nervosa specifies "significantly low body weight in the context of age, sex, developmental trajectory, and physical health". Our definition does not account for context, and so may miss </w:t>
            </w:r>
            <w:r w:rsidRPr="00CA6375">
              <w:rPr>
                <w:rFonts w:eastAsia="Arial" w:cstheme="minorHAnsi"/>
                <w:sz w:val="20"/>
                <w:szCs w:val="20"/>
              </w:rPr>
              <w:t>some people eligible, such as children who deviated from their trajectory.</w:t>
            </w:r>
          </w:p>
          <w:p w14:paraId="76F257F6" w14:textId="77777777" w:rsidR="00441B5F" w:rsidRPr="00CA6375" w:rsidRDefault="00441B5F" w:rsidP="00407DF3">
            <w:pPr>
              <w:widowControl w:val="0"/>
              <w:spacing w:line="276" w:lineRule="auto"/>
              <w:rPr>
                <w:rFonts w:eastAsia="Arial" w:cstheme="minorHAnsi"/>
                <w:sz w:val="20"/>
                <w:szCs w:val="20"/>
              </w:rPr>
            </w:pPr>
          </w:p>
          <w:p w14:paraId="4A2570B4"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The question "</w:t>
            </w:r>
            <w:r w:rsidRPr="00CA6375">
              <w:rPr>
                <w:rFonts w:eastAsiaTheme="minorEastAsia" w:cstheme="minorHAnsi"/>
                <w:sz w:val="20"/>
                <w:szCs w:val="20"/>
              </w:rPr>
              <w:t xml:space="preserve"> When you have weighed much less than other people thought you ought to weigh or were at this low weight, was this due to a medical illness other than an eating disorder?" was included in this section, but has not been included in this core algorithm, as it may not be easy for participants to distinguish the origin of their weight/behaviour. However, other researchers could choose to include.</w:t>
            </w:r>
          </w:p>
        </w:tc>
      </w:tr>
      <w:tr w:rsidR="00441B5F" w:rsidRPr="00CA6375" w14:paraId="4D10227E" w14:textId="77777777" w:rsidTr="00CA6375">
        <w:trPr>
          <w:trHeight w:val="57"/>
          <w:tblHeader/>
        </w:trPr>
        <w:tc>
          <w:tcPr>
            <w:tcW w:w="1164" w:type="dxa"/>
          </w:tcPr>
          <w:p w14:paraId="3F4648B6" w14:textId="77777777" w:rsidR="00CA6375" w:rsidRPr="00CA6375" w:rsidRDefault="00441B5F" w:rsidP="00CA6375">
            <w:pPr>
              <w:widowControl w:val="0"/>
              <w:spacing w:line="276" w:lineRule="auto"/>
              <w:rPr>
                <w:rFonts w:eastAsia="Arial" w:cstheme="minorHAnsi"/>
                <w:sz w:val="20"/>
                <w:szCs w:val="20"/>
              </w:rPr>
            </w:pPr>
            <w:r w:rsidRPr="00CA6375">
              <w:rPr>
                <w:rFonts w:eastAsia="Arial" w:cstheme="minorHAnsi"/>
                <w:sz w:val="20"/>
                <w:szCs w:val="20"/>
              </w:rPr>
              <w:t>Case</w:t>
            </w:r>
          </w:p>
          <w:p w14:paraId="39BFA6F6" w14:textId="77777777" w:rsidR="00CA6375" w:rsidRPr="00CA6375" w:rsidRDefault="00CA6375" w:rsidP="00CA6375">
            <w:pPr>
              <w:widowControl w:val="0"/>
              <w:spacing w:line="276" w:lineRule="auto"/>
              <w:rPr>
                <w:rFonts w:eastAsia="Arial" w:cstheme="minorHAnsi"/>
                <w:sz w:val="20"/>
                <w:szCs w:val="20"/>
              </w:rPr>
            </w:pPr>
          </w:p>
          <w:p w14:paraId="4B5652BA" w14:textId="7AC02E5D" w:rsidR="00441B5F"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49B094F1"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Anorexia nervosa binge-eating/purging subtype</w:t>
            </w:r>
          </w:p>
        </w:tc>
        <w:tc>
          <w:tcPr>
            <w:tcW w:w="2508" w:type="dxa"/>
            <w:gridSpan w:val="2"/>
          </w:tcPr>
          <w:p w14:paraId="164EC68F"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Qualified for a lifetime diagnosis of anorexia nervosa binge-eating/purging type:-</w:t>
            </w:r>
          </w:p>
          <w:p w14:paraId="672409BA"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1) Criteria for anorexia nervosa met</w:t>
            </w:r>
          </w:p>
          <w:p w14:paraId="56F3B2C4"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45FFB5FE" w14:textId="77777777" w:rsidR="00370504"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2) Afraid might gain weight</w:t>
            </w:r>
          </w:p>
          <w:p w14:paraId="6E8C084E" w14:textId="77777777" w:rsidR="00F552A8" w:rsidRPr="00CA6375" w:rsidRDefault="00F552A8" w:rsidP="00407DF3">
            <w:pPr>
              <w:widowControl w:val="0"/>
              <w:spacing w:line="276" w:lineRule="auto"/>
              <w:rPr>
                <w:rFonts w:eastAsia="Arial" w:cstheme="minorHAnsi"/>
                <w:sz w:val="20"/>
                <w:szCs w:val="20"/>
              </w:rPr>
            </w:pPr>
            <w:r w:rsidRPr="00CA6375">
              <w:rPr>
                <w:rFonts w:eastAsia="Arial" w:cstheme="minorHAnsi"/>
                <w:sz w:val="20"/>
                <w:szCs w:val="20"/>
              </w:rPr>
              <w:t>PLUS</w:t>
            </w:r>
          </w:p>
          <w:p w14:paraId="6E12D5EA" w14:textId="0AB12EF2" w:rsidR="00441B5F" w:rsidRPr="00CA6375" w:rsidRDefault="00F552A8" w:rsidP="00407DF3">
            <w:pPr>
              <w:widowControl w:val="0"/>
              <w:spacing w:line="276" w:lineRule="auto"/>
              <w:rPr>
                <w:rFonts w:eastAsia="Arial" w:cstheme="minorHAnsi"/>
                <w:sz w:val="20"/>
                <w:szCs w:val="20"/>
              </w:rPr>
            </w:pPr>
            <w:r w:rsidRPr="00CA6375">
              <w:rPr>
                <w:rFonts w:eastAsia="Arial" w:cstheme="minorHAnsi"/>
                <w:sz w:val="20"/>
                <w:szCs w:val="20"/>
              </w:rPr>
              <w:t xml:space="preserve">3) </w:t>
            </w:r>
            <w:r w:rsidR="00221DDA" w:rsidRPr="00CA6375">
              <w:rPr>
                <w:rFonts w:eastAsia="Arial" w:cstheme="minorHAnsi"/>
                <w:sz w:val="20"/>
                <w:szCs w:val="20"/>
              </w:rPr>
              <w:t>H</w:t>
            </w:r>
            <w:r w:rsidR="00E47A13" w:rsidRPr="00CA6375">
              <w:rPr>
                <w:rFonts w:cstheme="minorHAnsi"/>
                <w:sz w:val="20"/>
                <w:szCs w:val="20"/>
              </w:rPr>
              <w:t>as engaged in recurrent episodes of binge eating or purging behaviour (i.e., self-induced vomiting or the misuse of laxatives, diuretics, or enemas)</w:t>
            </w:r>
          </w:p>
        </w:tc>
        <w:tc>
          <w:tcPr>
            <w:tcW w:w="2851" w:type="dxa"/>
          </w:tcPr>
          <w:p w14:paraId="63A55E5A" w14:textId="77777777" w:rsidR="00441B5F" w:rsidRPr="00CA6375" w:rsidRDefault="00441B5F" w:rsidP="00407DF3">
            <w:pPr>
              <w:widowControl w:val="0"/>
              <w:spacing w:line="276" w:lineRule="auto"/>
              <w:rPr>
                <w:rFonts w:eastAsia="Arial" w:cstheme="minorHAnsi"/>
                <w:sz w:val="20"/>
                <w:szCs w:val="20"/>
              </w:rPr>
            </w:pPr>
            <w:r w:rsidRPr="00CA6375">
              <w:rPr>
                <w:rFonts w:eastAsia="Calibri" w:cstheme="minorHAnsi"/>
                <w:sz w:val="20"/>
                <w:szCs w:val="20"/>
              </w:rPr>
              <w:t xml:space="preserve">case </w:t>
            </w:r>
            <w:r w:rsidRPr="00CA6375">
              <w:rPr>
                <w:rFonts w:eastAsia="Arial" w:cstheme="minorHAnsi"/>
                <w:sz w:val="20"/>
                <w:szCs w:val="20"/>
              </w:rPr>
              <w:t>{Anorexia nervosa}</w:t>
            </w:r>
          </w:p>
          <w:p w14:paraId="5A2195B5" w14:textId="6E176097" w:rsidR="00441B5F" w:rsidRPr="00CA6375" w:rsidRDefault="00826602" w:rsidP="00407DF3">
            <w:pPr>
              <w:widowControl w:val="0"/>
              <w:spacing w:line="276" w:lineRule="auto"/>
              <w:rPr>
                <w:rFonts w:eastAsia="Calibri" w:cstheme="minorHAnsi"/>
                <w:sz w:val="20"/>
                <w:szCs w:val="20"/>
              </w:rPr>
            </w:pPr>
            <w:r w:rsidRPr="00CA6375">
              <w:rPr>
                <w:rFonts w:eastAsia="Arial" w:cstheme="minorHAnsi"/>
                <w:sz w:val="20"/>
                <w:szCs w:val="20"/>
              </w:rPr>
              <w:t>AND</w:t>
            </w:r>
          </w:p>
          <w:p w14:paraId="557939FD" w14:textId="12C22978" w:rsidR="00441B5F" w:rsidRPr="00CA6375" w:rsidRDefault="00441B5F" w:rsidP="004755F1">
            <w:pPr>
              <w:widowControl w:val="0"/>
              <w:spacing w:line="276" w:lineRule="auto"/>
              <w:rPr>
                <w:rFonts w:eastAsia="Calibri" w:cstheme="minorHAnsi"/>
                <w:sz w:val="20"/>
                <w:szCs w:val="20"/>
              </w:rPr>
            </w:pPr>
            <w:r w:rsidRPr="00CA6375">
              <w:rPr>
                <w:rFonts w:eastAsia="Arial" w:cstheme="minorHAnsi"/>
                <w:sz w:val="20"/>
                <w:szCs w:val="20"/>
              </w:rPr>
              <w:t>(</w:t>
            </w:r>
            <w:r w:rsidR="00826602" w:rsidRPr="00CA6375">
              <w:rPr>
                <w:rFonts w:eastAsiaTheme="minorEastAsia" w:cstheme="minorHAnsi"/>
                <w:sz w:val="20"/>
                <w:szCs w:val="20"/>
              </w:rPr>
              <w:t>afraid that you might gain weight or become fat</w:t>
            </w:r>
            <w:r w:rsidR="00826602" w:rsidRPr="00CA6375">
              <w:rPr>
                <w:rFonts w:eastAsia="Arial" w:cstheme="minorHAnsi"/>
                <w:sz w:val="20"/>
                <w:szCs w:val="20"/>
              </w:rPr>
              <w:t xml:space="preserve"> (</w:t>
            </w:r>
            <w:r w:rsidRPr="00CA6375">
              <w:rPr>
                <w:rFonts w:eastAsia="Arial" w:cstheme="minorHAnsi"/>
                <w:sz w:val="20"/>
                <w:szCs w:val="20"/>
              </w:rPr>
              <w:t>EP2b</w:t>
            </w:r>
            <w:r w:rsidR="00826602" w:rsidRPr="00CA6375">
              <w:rPr>
                <w:rFonts w:eastAsia="Arial" w:cstheme="minorHAnsi"/>
                <w:sz w:val="20"/>
                <w:szCs w:val="20"/>
              </w:rPr>
              <w:t>)</w:t>
            </w:r>
            <w:r w:rsidRPr="00CA6375">
              <w:rPr>
                <w:rFonts w:eastAsia="Arial" w:cstheme="minorHAnsi"/>
                <w:sz w:val="20"/>
                <w:szCs w:val="20"/>
              </w:rPr>
              <w:t xml:space="preserve">= </w:t>
            </w:r>
            <w:r w:rsidRPr="00CA6375">
              <w:rPr>
                <w:rFonts w:eastAsia="Calibri" w:cstheme="minorHAnsi"/>
                <w:sz w:val="20"/>
                <w:szCs w:val="20"/>
              </w:rPr>
              <w:t>01 Yes</w:t>
            </w:r>
          </w:p>
          <w:p w14:paraId="26B274B4" w14:textId="0D92B899" w:rsidR="00441B5F" w:rsidRPr="00CA6375" w:rsidRDefault="004755F1" w:rsidP="00D1096B">
            <w:pPr>
              <w:widowControl w:val="0"/>
              <w:spacing w:line="276" w:lineRule="auto"/>
              <w:rPr>
                <w:rFonts w:eastAsia="Arial" w:cstheme="minorHAnsi"/>
                <w:sz w:val="20"/>
                <w:szCs w:val="20"/>
              </w:rPr>
            </w:pPr>
            <w:r w:rsidRPr="00CA6375">
              <w:rPr>
                <w:rFonts w:eastAsia="Arial" w:cstheme="minorHAnsi"/>
                <w:sz w:val="20"/>
                <w:szCs w:val="20"/>
              </w:rPr>
              <w:t>AND</w:t>
            </w:r>
          </w:p>
          <w:p w14:paraId="68364EAF" w14:textId="77777777" w:rsidR="00A320F8" w:rsidRPr="00CA6375" w:rsidRDefault="00A320F8" w:rsidP="008340DF">
            <w:pPr>
              <w:widowControl w:val="0"/>
              <w:spacing w:line="276" w:lineRule="auto"/>
              <w:ind w:left="170"/>
              <w:rPr>
                <w:rFonts w:eastAsia="Calibri" w:cstheme="minorHAnsi"/>
                <w:sz w:val="20"/>
                <w:szCs w:val="20"/>
              </w:rPr>
            </w:pPr>
            <w:r w:rsidRPr="00CA6375">
              <w:rPr>
                <w:rFonts w:eastAsia="Calibri" w:cstheme="minorHAnsi"/>
                <w:sz w:val="20"/>
                <w:szCs w:val="20"/>
              </w:rPr>
              <w:t>(</w:t>
            </w:r>
            <w:r w:rsidRPr="00CA6375">
              <w:rPr>
                <w:rFonts w:eastAsiaTheme="minorEastAsia" w:cstheme="minorHAnsi"/>
                <w:sz w:val="20"/>
                <w:szCs w:val="20"/>
              </w:rPr>
              <w:t>Have you had recurrent episodes of excessive overeating or binge eating (</w:t>
            </w:r>
            <w:r w:rsidRPr="00CA6375">
              <w:rPr>
                <w:rFonts w:eastAsia="Calibri" w:cstheme="minorHAnsi"/>
                <w:sz w:val="20"/>
                <w:szCs w:val="20"/>
              </w:rPr>
              <w:t>EP6c) = 02 Yes, ONLY at time(s) of low weight OR 01 Yes, BOTH at time(s) of low weight AND at time(s) when I was not at low weight)</w:t>
            </w:r>
          </w:p>
          <w:p w14:paraId="39A74417" w14:textId="77777777" w:rsidR="00A320F8" w:rsidRPr="00CA6375" w:rsidRDefault="00A320F8" w:rsidP="008340DF">
            <w:pPr>
              <w:widowControl w:val="0"/>
              <w:spacing w:line="276" w:lineRule="auto"/>
              <w:ind w:left="170"/>
              <w:rPr>
                <w:rFonts w:eastAsia="Calibri" w:cstheme="minorHAnsi"/>
                <w:sz w:val="20"/>
                <w:szCs w:val="20"/>
              </w:rPr>
            </w:pPr>
            <w:r w:rsidRPr="00CA6375">
              <w:rPr>
                <w:rFonts w:eastAsia="Calibri" w:cstheme="minorHAnsi"/>
                <w:sz w:val="20"/>
                <w:szCs w:val="20"/>
              </w:rPr>
              <w:t>OR</w:t>
            </w:r>
          </w:p>
          <w:p w14:paraId="3166E143" w14:textId="535F09C9" w:rsidR="00441B5F" w:rsidRPr="00CA6375" w:rsidRDefault="00D1096B" w:rsidP="00A320F8">
            <w:pPr>
              <w:widowControl w:val="0"/>
              <w:spacing w:line="276" w:lineRule="auto"/>
              <w:ind w:left="170"/>
              <w:rPr>
                <w:rFonts w:eastAsia="Calibri" w:cstheme="minorHAnsi"/>
                <w:sz w:val="20"/>
                <w:szCs w:val="20"/>
              </w:rPr>
            </w:pPr>
            <w:r w:rsidRPr="00CA6375">
              <w:rPr>
                <w:rFonts w:eastAsiaTheme="minorEastAsia" w:cstheme="minorHAnsi"/>
                <w:sz w:val="20"/>
                <w:szCs w:val="20"/>
              </w:rPr>
              <w:t>(H</w:t>
            </w:r>
            <w:r w:rsidR="00313574" w:rsidRPr="00CA6375">
              <w:rPr>
                <w:rFonts w:eastAsiaTheme="minorEastAsia" w:cstheme="minorHAnsi"/>
                <w:sz w:val="20"/>
                <w:szCs w:val="20"/>
              </w:rPr>
              <w:t>ave you done any of the following as a way to control your body shape or weight</w:t>
            </w:r>
            <w:r w:rsidR="00767DE8" w:rsidRPr="00CA6375">
              <w:rPr>
                <w:rFonts w:eastAsiaTheme="minorEastAsia" w:cstheme="minorHAnsi"/>
                <w:sz w:val="20"/>
                <w:szCs w:val="20"/>
              </w:rPr>
              <w:t xml:space="preserve"> (</w:t>
            </w:r>
            <w:r w:rsidR="00441B5F" w:rsidRPr="00CA6375">
              <w:rPr>
                <w:rFonts w:eastAsia="Arial" w:cstheme="minorHAnsi"/>
                <w:sz w:val="20"/>
                <w:szCs w:val="20"/>
              </w:rPr>
              <w:t>EP5</w:t>
            </w:r>
            <w:r w:rsidR="00767DE8" w:rsidRPr="00CA6375">
              <w:rPr>
                <w:rFonts w:eastAsia="Arial" w:cstheme="minorHAnsi"/>
                <w:sz w:val="20"/>
                <w:szCs w:val="20"/>
              </w:rPr>
              <w:t xml:space="preserve">) </w:t>
            </w:r>
            <w:r w:rsidR="00441B5F" w:rsidRPr="00CA6375">
              <w:rPr>
                <w:rFonts w:eastAsia="Arial" w:cstheme="minorHAnsi"/>
                <w:sz w:val="20"/>
                <w:szCs w:val="20"/>
              </w:rPr>
              <w:t xml:space="preserve">= </w:t>
            </w:r>
            <w:r w:rsidR="00441B5F" w:rsidRPr="00CA6375">
              <w:rPr>
                <w:rFonts w:eastAsia="Calibri" w:cstheme="minorHAnsi"/>
                <w:sz w:val="20"/>
                <w:szCs w:val="20"/>
              </w:rPr>
              <w:t>01 Made yourself vomit</w:t>
            </w:r>
            <w:r w:rsidR="00767DE8" w:rsidRPr="00CA6375">
              <w:rPr>
                <w:rFonts w:eastAsia="Calibri" w:cstheme="minorHAnsi"/>
                <w:sz w:val="20"/>
                <w:szCs w:val="20"/>
              </w:rPr>
              <w:t xml:space="preserve"> </w:t>
            </w:r>
            <w:r w:rsidR="00441B5F" w:rsidRPr="00CA6375">
              <w:rPr>
                <w:rFonts w:eastAsia="Calibri" w:cstheme="minorHAnsi"/>
                <w:sz w:val="20"/>
                <w:szCs w:val="20"/>
              </w:rPr>
              <w:t>OR</w:t>
            </w:r>
            <w:r w:rsidR="00767DE8" w:rsidRPr="00CA6375">
              <w:rPr>
                <w:rFonts w:eastAsia="Calibri" w:cstheme="minorHAnsi"/>
                <w:sz w:val="20"/>
                <w:szCs w:val="20"/>
              </w:rPr>
              <w:t xml:space="preserve"> </w:t>
            </w:r>
            <w:r w:rsidR="00441B5F" w:rsidRPr="00CA6375">
              <w:rPr>
                <w:rFonts w:eastAsia="Calibri" w:cstheme="minorHAnsi"/>
                <w:sz w:val="20"/>
                <w:szCs w:val="20"/>
              </w:rPr>
              <w:t>02 Used laxatives (pills or liquids meant to stimulate bowel movement)</w:t>
            </w:r>
            <w:r w:rsidR="00767DE8" w:rsidRPr="00CA6375">
              <w:rPr>
                <w:rFonts w:eastAsia="Calibri" w:cstheme="minorHAnsi"/>
                <w:sz w:val="20"/>
                <w:szCs w:val="20"/>
              </w:rPr>
              <w:t xml:space="preserve"> </w:t>
            </w:r>
            <w:r w:rsidR="000A64A3" w:rsidRPr="00CA6375">
              <w:rPr>
                <w:rFonts w:eastAsia="Calibri" w:cstheme="minorHAnsi"/>
                <w:sz w:val="20"/>
                <w:szCs w:val="20"/>
              </w:rPr>
              <w:t xml:space="preserve">OR </w:t>
            </w:r>
            <w:r w:rsidR="00441B5F" w:rsidRPr="00CA6375">
              <w:rPr>
                <w:rFonts w:eastAsia="Calibri" w:cstheme="minorHAnsi"/>
                <w:sz w:val="20"/>
                <w:szCs w:val="20"/>
              </w:rPr>
              <w:t>03 Used diuretics (water pills)</w:t>
            </w:r>
            <w:r w:rsidR="000A64A3" w:rsidRPr="00CA6375">
              <w:rPr>
                <w:rFonts w:eastAsia="Calibri" w:cstheme="minorHAnsi"/>
                <w:sz w:val="20"/>
                <w:szCs w:val="20"/>
              </w:rPr>
              <w:t xml:space="preserve"> OR </w:t>
            </w:r>
            <w:r w:rsidR="00441B5F" w:rsidRPr="00CA6375">
              <w:rPr>
                <w:rFonts w:eastAsia="Calibri" w:cstheme="minorHAnsi"/>
                <w:sz w:val="20"/>
                <w:szCs w:val="20"/>
              </w:rPr>
              <w:t>07 Used other methods to lose weight/stay at low weight)</w:t>
            </w:r>
          </w:p>
        </w:tc>
        <w:tc>
          <w:tcPr>
            <w:tcW w:w="2431" w:type="dxa"/>
            <w:gridSpan w:val="2"/>
          </w:tcPr>
          <w:p w14:paraId="52DC83F5" w14:textId="77777777" w:rsidR="00441B5F" w:rsidRPr="00CA6375" w:rsidRDefault="00441B5F" w:rsidP="00407DF3">
            <w:pPr>
              <w:widowControl w:val="0"/>
              <w:spacing w:line="276" w:lineRule="auto"/>
              <w:rPr>
                <w:rFonts w:cstheme="minorHAnsi"/>
                <w:sz w:val="20"/>
                <w:szCs w:val="20"/>
              </w:rPr>
            </w:pPr>
            <w:r w:rsidRPr="00CA6375">
              <w:rPr>
                <w:rFonts w:eastAsia="Arial" w:cstheme="minorHAnsi"/>
                <w:sz w:val="20"/>
                <w:szCs w:val="20"/>
              </w:rPr>
              <w:t xml:space="preserve">Based on DSM definition: </w:t>
            </w:r>
            <w:r w:rsidRPr="00CA6375">
              <w:rPr>
                <w:rFonts w:cstheme="minorHAnsi"/>
                <w:sz w:val="20"/>
                <w:szCs w:val="20"/>
              </w:rPr>
              <w:t>During the last 3 months, the individual has engaged in recurrent episodes of binge eating or purging behaviour (i.e., self-induced vomiting or the misuse of laxatives, diuretics, or enemas)</w:t>
            </w:r>
          </w:p>
          <w:p w14:paraId="70BF25D1" w14:textId="77777777" w:rsidR="00441B5F" w:rsidRPr="00CA6375" w:rsidRDefault="00441B5F" w:rsidP="00407DF3">
            <w:pPr>
              <w:widowControl w:val="0"/>
              <w:spacing w:line="276" w:lineRule="auto"/>
              <w:rPr>
                <w:rFonts w:cstheme="minorHAnsi"/>
                <w:sz w:val="20"/>
                <w:szCs w:val="20"/>
              </w:rPr>
            </w:pPr>
          </w:p>
          <w:p w14:paraId="701ABEA1" w14:textId="1DCA3656" w:rsidR="00441B5F" w:rsidRPr="00CA6375" w:rsidRDefault="00E053F3" w:rsidP="00407DF3">
            <w:pPr>
              <w:widowControl w:val="0"/>
              <w:spacing w:line="276" w:lineRule="auto"/>
              <w:rPr>
                <w:rFonts w:eastAsia="Arial" w:cstheme="minorHAnsi"/>
                <w:sz w:val="20"/>
                <w:szCs w:val="20"/>
              </w:rPr>
            </w:pPr>
            <w:r w:rsidRPr="00CA6375">
              <w:rPr>
                <w:rFonts w:cstheme="minorHAnsi"/>
                <w:sz w:val="20"/>
                <w:szCs w:val="20"/>
              </w:rPr>
              <w:t>M</w:t>
            </w:r>
            <w:r w:rsidR="00441B5F" w:rsidRPr="00CA6375">
              <w:rPr>
                <w:rFonts w:cstheme="minorHAnsi"/>
                <w:sz w:val="20"/>
                <w:szCs w:val="20"/>
              </w:rPr>
              <w:t>ost participants eligible for anorexia nervosa classification will fall into either the binge eating purging type or restrictive type, there will be some who do not meet either criteria.</w:t>
            </w:r>
          </w:p>
        </w:tc>
      </w:tr>
      <w:tr w:rsidR="00441B5F" w:rsidRPr="00CA6375" w14:paraId="6F9F3214" w14:textId="77777777" w:rsidTr="00CA6375">
        <w:trPr>
          <w:trHeight w:val="975"/>
          <w:tblHeader/>
        </w:trPr>
        <w:tc>
          <w:tcPr>
            <w:tcW w:w="1164" w:type="dxa"/>
          </w:tcPr>
          <w:p w14:paraId="1EE68FF6"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0E2DA62A" w14:textId="77777777" w:rsidR="00CA6375" w:rsidRPr="00CA6375" w:rsidRDefault="00CA6375" w:rsidP="00CA6375">
            <w:pPr>
              <w:widowControl w:val="0"/>
              <w:spacing w:line="276" w:lineRule="auto"/>
              <w:rPr>
                <w:rFonts w:eastAsia="Arial" w:cstheme="minorHAnsi"/>
                <w:sz w:val="20"/>
                <w:szCs w:val="20"/>
              </w:rPr>
            </w:pPr>
          </w:p>
          <w:p w14:paraId="7F082D49" w14:textId="084C4BEA" w:rsidR="00441B5F"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77BE50D6"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Anorexia nervosa restricting subtype</w:t>
            </w:r>
          </w:p>
        </w:tc>
        <w:tc>
          <w:tcPr>
            <w:tcW w:w="2508" w:type="dxa"/>
            <w:gridSpan w:val="2"/>
          </w:tcPr>
          <w:p w14:paraId="5B3023BE"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Qualified for a lifetime diagnosis of anorexia nervosa restricting subtype:-</w:t>
            </w:r>
          </w:p>
          <w:p w14:paraId="60D80F8E"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1) Criteria for anorexia nervosa met</w:t>
            </w:r>
          </w:p>
          <w:p w14:paraId="5BD9AB20"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4886E415"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2) Afraid might gain weight</w:t>
            </w:r>
          </w:p>
          <w:p w14:paraId="79E8E453"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469C728C" w14:textId="77777777" w:rsidR="0061444E" w:rsidRPr="00CA6375" w:rsidRDefault="00310CFE" w:rsidP="0061444E">
            <w:pPr>
              <w:widowControl w:val="0"/>
              <w:spacing w:line="276" w:lineRule="auto"/>
              <w:rPr>
                <w:rFonts w:cstheme="minorHAnsi"/>
                <w:sz w:val="20"/>
                <w:szCs w:val="20"/>
              </w:rPr>
            </w:pPr>
            <w:r w:rsidRPr="00CA6375">
              <w:rPr>
                <w:rFonts w:cstheme="minorHAnsi"/>
                <w:sz w:val="20"/>
                <w:szCs w:val="20"/>
              </w:rPr>
              <w:t>3) H</w:t>
            </w:r>
            <w:r w:rsidR="0072617E" w:rsidRPr="00CA6375">
              <w:rPr>
                <w:rFonts w:cstheme="minorHAnsi"/>
                <w:sz w:val="20"/>
                <w:szCs w:val="20"/>
              </w:rPr>
              <w:t xml:space="preserve">as </w:t>
            </w:r>
            <w:r w:rsidR="0072617E" w:rsidRPr="00CA6375">
              <w:rPr>
                <w:rFonts w:cstheme="minorHAnsi"/>
                <w:b/>
                <w:bCs/>
                <w:sz w:val="20"/>
                <w:szCs w:val="20"/>
              </w:rPr>
              <w:t>not</w:t>
            </w:r>
            <w:r w:rsidR="0072617E" w:rsidRPr="00CA6375">
              <w:rPr>
                <w:rFonts w:cstheme="minorHAnsi"/>
                <w:sz w:val="20"/>
                <w:szCs w:val="20"/>
              </w:rPr>
              <w:t xml:space="preserve"> engaged in recurrent episodes of binge eating or purging behaviour (i.e., self-induced vomiting or the misuse of laxatives, diuretics, or enemas).</w:t>
            </w:r>
          </w:p>
          <w:p w14:paraId="6EEC7A82" w14:textId="37AFCA81" w:rsidR="00441B5F" w:rsidRPr="00CA6375" w:rsidRDefault="00DF7173" w:rsidP="0061444E">
            <w:pPr>
              <w:widowControl w:val="0"/>
              <w:spacing w:line="276" w:lineRule="auto"/>
              <w:rPr>
                <w:rFonts w:eastAsia="Arial" w:cstheme="minorHAnsi"/>
                <w:sz w:val="20"/>
                <w:szCs w:val="20"/>
              </w:rPr>
            </w:pPr>
            <w:r w:rsidRPr="00CA6375">
              <w:rPr>
                <w:rFonts w:cstheme="minorHAnsi"/>
                <w:sz w:val="20"/>
                <w:szCs w:val="20"/>
              </w:rPr>
              <w:t>4) W</w:t>
            </w:r>
            <w:r w:rsidR="0072617E" w:rsidRPr="00CA6375">
              <w:rPr>
                <w:rFonts w:cstheme="minorHAnsi"/>
                <w:sz w:val="20"/>
                <w:szCs w:val="20"/>
              </w:rPr>
              <w:t>eight loss is accomplished primarily through dieting, fasting, and/or excessive exercise.</w:t>
            </w:r>
          </w:p>
        </w:tc>
        <w:tc>
          <w:tcPr>
            <w:tcW w:w="2851" w:type="dxa"/>
          </w:tcPr>
          <w:p w14:paraId="0124CF88" w14:textId="77777777" w:rsidR="00441B5F" w:rsidRPr="00CA6375" w:rsidRDefault="00441B5F" w:rsidP="00407DF3">
            <w:pPr>
              <w:widowControl w:val="0"/>
              <w:spacing w:line="276" w:lineRule="auto"/>
              <w:rPr>
                <w:rFonts w:eastAsia="Arial" w:cstheme="minorHAnsi"/>
                <w:sz w:val="20"/>
                <w:szCs w:val="20"/>
                <w:vertAlign w:val="superscript"/>
              </w:rPr>
            </w:pPr>
            <w:r w:rsidRPr="00CA6375">
              <w:rPr>
                <w:rFonts w:eastAsia="Arial" w:cstheme="minorHAnsi"/>
                <w:sz w:val="20"/>
                <w:szCs w:val="20"/>
              </w:rPr>
              <w:t>Case {anorexia nervosa}</w:t>
            </w:r>
          </w:p>
          <w:p w14:paraId="7C3A4315" w14:textId="77777777" w:rsidR="00441B5F" w:rsidRPr="00CA6375" w:rsidRDefault="00441B5F" w:rsidP="00407DF3">
            <w:pPr>
              <w:widowControl w:val="0"/>
              <w:spacing w:line="276" w:lineRule="auto"/>
              <w:rPr>
                <w:rFonts w:eastAsia="Calibri" w:cstheme="minorHAnsi"/>
                <w:sz w:val="20"/>
                <w:szCs w:val="20"/>
              </w:rPr>
            </w:pPr>
            <w:r w:rsidRPr="00CA6375">
              <w:rPr>
                <w:rFonts w:eastAsia="Calibri" w:cstheme="minorHAnsi"/>
                <w:sz w:val="20"/>
                <w:szCs w:val="20"/>
              </w:rPr>
              <w:t>AND</w:t>
            </w:r>
          </w:p>
          <w:p w14:paraId="622C830D" w14:textId="77777777" w:rsidR="00441B5F" w:rsidRPr="00CA6375" w:rsidRDefault="00441B5F" w:rsidP="00407DF3">
            <w:pPr>
              <w:widowControl w:val="0"/>
              <w:spacing w:line="276" w:lineRule="auto"/>
              <w:rPr>
                <w:rFonts w:eastAsia="Calibri" w:cstheme="minorHAnsi"/>
                <w:sz w:val="20"/>
                <w:szCs w:val="20"/>
              </w:rPr>
            </w:pPr>
            <w:r w:rsidRPr="00CA6375">
              <w:rPr>
                <w:rFonts w:eastAsia="Arial" w:cstheme="minorHAnsi"/>
                <w:sz w:val="20"/>
                <w:szCs w:val="20"/>
              </w:rPr>
              <w:t xml:space="preserve">EP2b= </w:t>
            </w:r>
            <w:r w:rsidRPr="00CA6375">
              <w:rPr>
                <w:rFonts w:eastAsia="Calibri" w:cstheme="minorHAnsi"/>
                <w:sz w:val="20"/>
                <w:szCs w:val="20"/>
              </w:rPr>
              <w:t>01 Yes</w:t>
            </w:r>
          </w:p>
          <w:p w14:paraId="60AC69DB"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AND</w:t>
            </w:r>
          </w:p>
          <w:p w14:paraId="0A2CCE49" w14:textId="65C0A7A1" w:rsidR="00441B5F" w:rsidRPr="00CA6375" w:rsidRDefault="00DF7173" w:rsidP="00407DF3">
            <w:pPr>
              <w:widowControl w:val="0"/>
              <w:spacing w:line="276" w:lineRule="auto"/>
              <w:rPr>
                <w:rFonts w:eastAsia="Calibri" w:cstheme="minorHAnsi"/>
                <w:sz w:val="20"/>
                <w:szCs w:val="20"/>
              </w:rPr>
            </w:pPr>
            <w:r w:rsidRPr="00CA6375">
              <w:rPr>
                <w:rFonts w:eastAsiaTheme="minorEastAsia" w:cstheme="minorHAnsi"/>
                <w:sz w:val="20"/>
                <w:szCs w:val="20"/>
              </w:rPr>
              <w:t>H</w:t>
            </w:r>
            <w:r w:rsidR="004A3669" w:rsidRPr="00CA6375">
              <w:rPr>
                <w:rFonts w:eastAsiaTheme="minorEastAsia" w:cstheme="minorHAnsi"/>
                <w:sz w:val="20"/>
                <w:szCs w:val="20"/>
              </w:rPr>
              <w:t>ave you done any of the following as a way to control your body shape or weight</w:t>
            </w:r>
            <w:r w:rsidR="004A3669" w:rsidRPr="00CA6375">
              <w:rPr>
                <w:rFonts w:eastAsia="Arial" w:cstheme="minorHAnsi"/>
                <w:sz w:val="20"/>
                <w:szCs w:val="20"/>
              </w:rPr>
              <w:t xml:space="preserve"> </w:t>
            </w:r>
            <w:r w:rsidR="0043057C" w:rsidRPr="00CA6375">
              <w:rPr>
                <w:rFonts w:eastAsia="Arial" w:cstheme="minorHAnsi"/>
                <w:sz w:val="20"/>
                <w:szCs w:val="20"/>
              </w:rPr>
              <w:t>(</w:t>
            </w:r>
            <w:r w:rsidR="00441B5F" w:rsidRPr="00CA6375">
              <w:rPr>
                <w:rFonts w:eastAsia="Arial" w:cstheme="minorHAnsi"/>
                <w:sz w:val="20"/>
                <w:szCs w:val="20"/>
              </w:rPr>
              <w:t>EP5</w:t>
            </w:r>
            <w:r w:rsidR="0043057C" w:rsidRPr="00CA6375">
              <w:rPr>
                <w:rFonts w:eastAsia="Arial" w:cstheme="minorHAnsi"/>
                <w:sz w:val="20"/>
                <w:szCs w:val="20"/>
              </w:rPr>
              <w:t xml:space="preserve">) </w:t>
            </w:r>
            <w:r w:rsidR="0043057C" w:rsidRPr="00CA6375">
              <w:rPr>
                <w:rFonts w:eastAsia="Arial" w:cstheme="minorHAnsi"/>
                <w:b/>
                <w:bCs/>
                <w:sz w:val="20"/>
                <w:szCs w:val="20"/>
              </w:rPr>
              <w:t>did not include</w:t>
            </w:r>
            <w:r w:rsidR="00441B5F" w:rsidRPr="00CA6375">
              <w:rPr>
                <w:rFonts w:eastAsia="Arial" w:cstheme="minorHAnsi"/>
                <w:sz w:val="20"/>
                <w:szCs w:val="20"/>
              </w:rPr>
              <w:t xml:space="preserve">!= </w:t>
            </w:r>
            <w:r w:rsidR="00441B5F" w:rsidRPr="00CA6375">
              <w:rPr>
                <w:rFonts w:eastAsia="Calibri" w:cstheme="minorHAnsi"/>
                <w:sz w:val="20"/>
                <w:szCs w:val="20"/>
              </w:rPr>
              <w:t>01 Made yourself vomit</w:t>
            </w:r>
            <w:r w:rsidR="0043057C" w:rsidRPr="00CA6375">
              <w:rPr>
                <w:rFonts w:eastAsia="Calibri" w:cstheme="minorHAnsi"/>
                <w:sz w:val="20"/>
                <w:szCs w:val="20"/>
              </w:rPr>
              <w:t xml:space="preserve"> </w:t>
            </w:r>
            <w:r w:rsidR="004623DC" w:rsidRPr="00CA6375">
              <w:rPr>
                <w:rFonts w:eastAsia="Calibri" w:cstheme="minorHAnsi"/>
                <w:sz w:val="20"/>
                <w:szCs w:val="20"/>
              </w:rPr>
              <w:t xml:space="preserve">OR </w:t>
            </w:r>
            <w:r w:rsidR="00441B5F" w:rsidRPr="00CA6375">
              <w:rPr>
                <w:rFonts w:eastAsia="Calibri" w:cstheme="minorHAnsi"/>
                <w:sz w:val="20"/>
                <w:szCs w:val="20"/>
              </w:rPr>
              <w:t xml:space="preserve">02 Used laxatives </w:t>
            </w:r>
            <w:r w:rsidR="004623DC" w:rsidRPr="00CA6375">
              <w:rPr>
                <w:rFonts w:eastAsia="Calibri" w:cstheme="minorHAnsi"/>
                <w:sz w:val="20"/>
                <w:szCs w:val="20"/>
              </w:rPr>
              <w:t xml:space="preserve">OR </w:t>
            </w:r>
            <w:r w:rsidR="00441B5F" w:rsidRPr="00CA6375">
              <w:rPr>
                <w:rFonts w:eastAsia="Calibri" w:cstheme="minorHAnsi"/>
                <w:sz w:val="20"/>
                <w:szCs w:val="20"/>
              </w:rPr>
              <w:t>03 Used diuretics (water pills)</w:t>
            </w:r>
            <w:r w:rsidR="005B141B" w:rsidRPr="00CA6375">
              <w:rPr>
                <w:rFonts w:eastAsia="Calibri" w:cstheme="minorHAnsi"/>
                <w:sz w:val="20"/>
                <w:szCs w:val="20"/>
              </w:rPr>
              <w:t xml:space="preserve"> OR 07 </w:t>
            </w:r>
            <w:r w:rsidR="003C27E1" w:rsidRPr="00CA6375">
              <w:rPr>
                <w:rFonts w:eastAsia="Calibri" w:cstheme="minorHAnsi"/>
                <w:sz w:val="20"/>
                <w:szCs w:val="20"/>
              </w:rPr>
              <w:t>other methods</w:t>
            </w:r>
          </w:p>
          <w:p w14:paraId="00A490A0" w14:textId="77777777" w:rsidR="00E41490" w:rsidRPr="00CA6375" w:rsidRDefault="00E41490" w:rsidP="00E41490">
            <w:pPr>
              <w:widowControl w:val="0"/>
              <w:spacing w:line="276" w:lineRule="auto"/>
              <w:rPr>
                <w:rFonts w:eastAsia="Calibri" w:cstheme="minorHAnsi"/>
                <w:sz w:val="20"/>
                <w:szCs w:val="20"/>
              </w:rPr>
            </w:pPr>
            <w:r w:rsidRPr="00CA6375">
              <w:rPr>
                <w:rFonts w:eastAsia="Calibri" w:cstheme="minorHAnsi"/>
                <w:sz w:val="20"/>
                <w:szCs w:val="20"/>
              </w:rPr>
              <w:t>AND</w:t>
            </w:r>
          </w:p>
          <w:p w14:paraId="444CFAD4" w14:textId="77777777" w:rsidR="00E41490" w:rsidRPr="00CA6375" w:rsidRDefault="00E41490" w:rsidP="00E41490">
            <w:pPr>
              <w:widowControl w:val="0"/>
              <w:spacing w:line="276" w:lineRule="auto"/>
              <w:ind w:left="170"/>
              <w:rPr>
                <w:rFonts w:eastAsia="Calibri" w:cstheme="minorHAnsi"/>
                <w:sz w:val="20"/>
                <w:szCs w:val="20"/>
              </w:rPr>
            </w:pPr>
            <w:r w:rsidRPr="00CA6375">
              <w:rPr>
                <w:rFonts w:eastAsia="Calibri" w:cstheme="minorHAnsi"/>
                <w:sz w:val="20"/>
                <w:szCs w:val="20"/>
              </w:rPr>
              <w:t>(</w:t>
            </w:r>
            <w:r w:rsidRPr="00CA6375">
              <w:rPr>
                <w:rFonts w:eastAsiaTheme="minorEastAsia" w:cstheme="minorHAnsi"/>
                <w:sz w:val="20"/>
                <w:szCs w:val="20"/>
              </w:rPr>
              <w:t>Have you had recurrent episodes of excessive overeating or binge eating</w:t>
            </w:r>
            <w:r w:rsidRPr="00CA6375">
              <w:rPr>
                <w:rFonts w:eastAsia="Calibri" w:cstheme="minorHAnsi"/>
                <w:sz w:val="20"/>
                <w:szCs w:val="20"/>
              </w:rPr>
              <w:t xml:space="preserve"> (EP6a) = 00 No</w:t>
            </w:r>
          </w:p>
          <w:p w14:paraId="583F7367" w14:textId="77777777" w:rsidR="00E41490" w:rsidRPr="00CA6375" w:rsidRDefault="00E41490" w:rsidP="00E41490">
            <w:pPr>
              <w:widowControl w:val="0"/>
              <w:spacing w:line="276" w:lineRule="auto"/>
              <w:ind w:left="170"/>
              <w:rPr>
                <w:rFonts w:eastAsia="Calibri" w:cstheme="minorHAnsi"/>
                <w:sz w:val="20"/>
                <w:szCs w:val="20"/>
              </w:rPr>
            </w:pPr>
            <w:r w:rsidRPr="00CA6375">
              <w:rPr>
                <w:rFonts w:eastAsia="Calibri" w:cstheme="minorHAnsi"/>
                <w:sz w:val="20"/>
                <w:szCs w:val="20"/>
              </w:rPr>
              <w:t>OR</w:t>
            </w:r>
          </w:p>
          <w:p w14:paraId="0379F6D8" w14:textId="77777777" w:rsidR="00E41490" w:rsidRPr="00CA6375" w:rsidRDefault="00E41490" w:rsidP="00E41490">
            <w:pPr>
              <w:widowControl w:val="0"/>
              <w:spacing w:line="276" w:lineRule="auto"/>
              <w:ind w:left="170"/>
              <w:rPr>
                <w:rFonts w:eastAsia="Calibri" w:cstheme="minorHAnsi"/>
                <w:sz w:val="20"/>
                <w:szCs w:val="20"/>
              </w:rPr>
            </w:pPr>
            <w:r w:rsidRPr="00CA6375">
              <w:rPr>
                <w:rFonts w:eastAsiaTheme="minorEastAsia" w:cstheme="minorHAnsi"/>
                <w:sz w:val="20"/>
                <w:szCs w:val="20"/>
              </w:rPr>
              <w:t>Do/did you experience episodes of excessive overeating/binge eating during your time(s) of low weight</w:t>
            </w:r>
            <w:r w:rsidRPr="00CA6375">
              <w:rPr>
                <w:rFonts w:eastAsia="Calibri" w:cstheme="minorHAnsi"/>
                <w:sz w:val="20"/>
                <w:szCs w:val="20"/>
              </w:rPr>
              <w:t xml:space="preserve"> (EP6c) = 00 No, only at time(s) when I was NOT at low weight)</w:t>
            </w:r>
          </w:p>
          <w:p w14:paraId="73F285D5" w14:textId="4F016484" w:rsidR="00441B5F" w:rsidRPr="00CA6375" w:rsidRDefault="00441B5F" w:rsidP="00E41490">
            <w:pPr>
              <w:widowControl w:val="0"/>
              <w:spacing w:line="276" w:lineRule="auto"/>
              <w:rPr>
                <w:rFonts w:eastAsia="Calibri" w:cstheme="minorHAnsi"/>
                <w:sz w:val="20"/>
                <w:szCs w:val="20"/>
              </w:rPr>
            </w:pPr>
            <w:r w:rsidRPr="00CA6375">
              <w:rPr>
                <w:rFonts w:eastAsia="Calibri" w:cstheme="minorHAnsi"/>
                <w:sz w:val="20"/>
                <w:szCs w:val="20"/>
              </w:rPr>
              <w:t>AND</w:t>
            </w:r>
          </w:p>
          <w:p w14:paraId="56D5313D" w14:textId="0DA34167" w:rsidR="00441B5F" w:rsidRPr="00CA6375" w:rsidRDefault="0061444E" w:rsidP="00BD2389">
            <w:pPr>
              <w:widowControl w:val="0"/>
              <w:spacing w:line="276" w:lineRule="auto"/>
              <w:rPr>
                <w:rFonts w:eastAsia="Arial" w:cstheme="minorHAnsi"/>
                <w:sz w:val="20"/>
                <w:szCs w:val="20"/>
              </w:rPr>
            </w:pPr>
            <w:r w:rsidRPr="00CA6375">
              <w:rPr>
                <w:rFonts w:eastAsiaTheme="minorEastAsia" w:cstheme="minorHAnsi"/>
                <w:sz w:val="20"/>
                <w:szCs w:val="20"/>
              </w:rPr>
              <w:t>H</w:t>
            </w:r>
            <w:r w:rsidR="007063B0" w:rsidRPr="00CA6375">
              <w:rPr>
                <w:rFonts w:eastAsiaTheme="minorEastAsia" w:cstheme="minorHAnsi"/>
                <w:sz w:val="20"/>
                <w:szCs w:val="20"/>
              </w:rPr>
              <w:t>ave you done any of the following as a way to control your body shape or weight</w:t>
            </w:r>
            <w:r w:rsidR="007063B0" w:rsidRPr="00CA6375">
              <w:rPr>
                <w:rFonts w:eastAsia="Arial" w:cstheme="minorHAnsi"/>
                <w:sz w:val="20"/>
                <w:szCs w:val="20"/>
              </w:rPr>
              <w:t xml:space="preserve"> (EP5)</w:t>
            </w:r>
            <w:r w:rsidR="003C27E1" w:rsidRPr="00CA6375">
              <w:rPr>
                <w:rFonts w:eastAsia="Arial" w:cstheme="minorHAnsi"/>
                <w:sz w:val="20"/>
                <w:szCs w:val="20"/>
              </w:rPr>
              <w:t xml:space="preserve"> </w:t>
            </w:r>
            <w:r w:rsidR="00441B5F" w:rsidRPr="00CA6375">
              <w:rPr>
                <w:rFonts w:eastAsia="Arial" w:cstheme="minorHAnsi"/>
                <w:sz w:val="20"/>
                <w:szCs w:val="20"/>
              </w:rPr>
              <w:t>=</w:t>
            </w:r>
            <w:r w:rsidR="00441B5F" w:rsidRPr="00CA6375">
              <w:rPr>
                <w:rFonts w:eastAsia="Calibri" w:cstheme="minorHAnsi"/>
                <w:sz w:val="20"/>
                <w:szCs w:val="20"/>
              </w:rPr>
              <w:t xml:space="preserve"> 04 Used weight loss pills (over the counter or prescription)</w:t>
            </w:r>
            <w:r w:rsidR="00384614" w:rsidRPr="00CA6375">
              <w:rPr>
                <w:rFonts w:eastAsia="Calibri" w:cstheme="minorHAnsi"/>
                <w:sz w:val="20"/>
                <w:szCs w:val="20"/>
              </w:rPr>
              <w:t xml:space="preserve"> </w:t>
            </w:r>
            <w:r w:rsidR="00441B5F" w:rsidRPr="00CA6375">
              <w:rPr>
                <w:rFonts w:eastAsia="Calibri" w:cstheme="minorHAnsi"/>
                <w:sz w:val="20"/>
                <w:szCs w:val="20"/>
              </w:rPr>
              <w:t>OR</w:t>
            </w:r>
            <w:r w:rsidR="00384614" w:rsidRPr="00CA6375">
              <w:rPr>
                <w:rFonts w:eastAsia="Calibri" w:cstheme="minorHAnsi"/>
                <w:sz w:val="20"/>
                <w:szCs w:val="20"/>
              </w:rPr>
              <w:t xml:space="preserve"> </w:t>
            </w:r>
            <w:r w:rsidR="00441B5F" w:rsidRPr="00CA6375">
              <w:rPr>
                <w:rFonts w:eastAsia="Calibri" w:cstheme="minorHAnsi"/>
                <w:sz w:val="20"/>
                <w:szCs w:val="20"/>
              </w:rPr>
              <w:t>05 Exercised excessively, felt compelled to exercise, felt uneasy or distressed if unable to exercise or prioritised exercise over your health or important activities</w:t>
            </w:r>
            <w:r w:rsidR="00384614" w:rsidRPr="00CA6375">
              <w:rPr>
                <w:rFonts w:eastAsia="Calibri" w:cstheme="minorHAnsi"/>
                <w:sz w:val="20"/>
                <w:szCs w:val="20"/>
              </w:rPr>
              <w:t xml:space="preserve"> </w:t>
            </w:r>
            <w:r w:rsidR="00441B5F" w:rsidRPr="00CA6375">
              <w:rPr>
                <w:rFonts w:eastAsia="Calibri" w:cstheme="minorHAnsi"/>
                <w:sz w:val="20"/>
                <w:szCs w:val="20"/>
              </w:rPr>
              <w:t>OR 06 Fasted or not eaten for eight waking hours or more</w:t>
            </w:r>
          </w:p>
        </w:tc>
        <w:tc>
          <w:tcPr>
            <w:tcW w:w="2431" w:type="dxa"/>
            <w:gridSpan w:val="2"/>
          </w:tcPr>
          <w:p w14:paraId="4BCEC634" w14:textId="77777777" w:rsidR="00441B5F" w:rsidRPr="00CA6375" w:rsidRDefault="00441B5F" w:rsidP="00407DF3">
            <w:pPr>
              <w:widowControl w:val="0"/>
              <w:spacing w:line="276" w:lineRule="auto"/>
              <w:rPr>
                <w:rFonts w:cstheme="minorHAnsi"/>
                <w:sz w:val="20"/>
                <w:szCs w:val="20"/>
              </w:rPr>
            </w:pPr>
            <w:r w:rsidRPr="00CA6375">
              <w:rPr>
                <w:rFonts w:eastAsia="Arial" w:cstheme="minorHAnsi"/>
                <w:sz w:val="20"/>
                <w:szCs w:val="20"/>
              </w:rPr>
              <w:t>Based on DSM Definition</w:t>
            </w:r>
            <w:r w:rsidRPr="00CA6375">
              <w:rPr>
                <w:rFonts w:cstheme="minorHAnsi"/>
                <w:sz w:val="20"/>
                <w:szCs w:val="20"/>
              </w:rPr>
              <w:t xml:space="preserve">: During the last 3 months, the individual has </w:t>
            </w:r>
            <w:r w:rsidRPr="00CA6375">
              <w:rPr>
                <w:rFonts w:cstheme="minorHAnsi"/>
                <w:b/>
                <w:bCs/>
                <w:sz w:val="20"/>
                <w:szCs w:val="20"/>
              </w:rPr>
              <w:t>not</w:t>
            </w:r>
            <w:r w:rsidRPr="00CA6375">
              <w:rPr>
                <w:rFonts w:cstheme="minorHAnsi"/>
                <w:sz w:val="20"/>
                <w:szCs w:val="20"/>
              </w:rPr>
              <w:t xml:space="preserve"> engaged in recurrent episodes of binge eating or purging behaviour (i.e., self-induced vomiting or the misuse of laxatives, diuretics, or enemas). This subtype describes presentations in which weight loss is accomplished primarily through dieting, fasting, and/or excessive exercise.</w:t>
            </w:r>
          </w:p>
          <w:p w14:paraId="569698F3" w14:textId="77777777" w:rsidR="00441B5F" w:rsidRPr="00CA6375" w:rsidRDefault="00441B5F" w:rsidP="00407DF3">
            <w:pPr>
              <w:widowControl w:val="0"/>
              <w:spacing w:line="276" w:lineRule="auto"/>
              <w:rPr>
                <w:rFonts w:cstheme="minorHAnsi"/>
                <w:sz w:val="20"/>
                <w:szCs w:val="20"/>
              </w:rPr>
            </w:pPr>
          </w:p>
          <w:p w14:paraId="5DBB259F" w14:textId="2BEE6ED5" w:rsidR="00441B5F" w:rsidRPr="00CA6375" w:rsidRDefault="00BD2389" w:rsidP="00407DF3">
            <w:pPr>
              <w:widowControl w:val="0"/>
              <w:spacing w:line="276" w:lineRule="auto"/>
              <w:rPr>
                <w:rFonts w:eastAsia="Arial" w:cstheme="minorHAnsi"/>
                <w:sz w:val="20"/>
                <w:szCs w:val="20"/>
              </w:rPr>
            </w:pPr>
            <w:r w:rsidRPr="00CA6375">
              <w:rPr>
                <w:rFonts w:cstheme="minorHAnsi"/>
                <w:sz w:val="20"/>
                <w:szCs w:val="20"/>
              </w:rPr>
              <w:t>M</w:t>
            </w:r>
            <w:r w:rsidR="00441B5F" w:rsidRPr="00CA6375">
              <w:rPr>
                <w:rFonts w:cstheme="minorHAnsi"/>
                <w:sz w:val="20"/>
                <w:szCs w:val="20"/>
              </w:rPr>
              <w:t>ost participants eligible for anorexia nervosa classification will fall into either the binge eating purging type or restrictive type, there will be some who do not meet either criteria.</w:t>
            </w:r>
          </w:p>
        </w:tc>
      </w:tr>
      <w:tr w:rsidR="006D25B3" w:rsidRPr="00CA6375" w14:paraId="59B1CE9D" w14:textId="77777777" w:rsidTr="00CA6375">
        <w:trPr>
          <w:trHeight w:val="975"/>
          <w:tblHeader/>
        </w:trPr>
        <w:tc>
          <w:tcPr>
            <w:tcW w:w="1164" w:type="dxa"/>
          </w:tcPr>
          <w:p w14:paraId="661B16DD" w14:textId="21927C52"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Finding</w:t>
            </w:r>
          </w:p>
          <w:p w14:paraId="384902DD" w14:textId="77777777" w:rsidR="00CA6375" w:rsidRPr="00CA6375" w:rsidRDefault="00CA6375" w:rsidP="00CA6375">
            <w:pPr>
              <w:widowControl w:val="0"/>
              <w:spacing w:line="276" w:lineRule="auto"/>
              <w:rPr>
                <w:rFonts w:eastAsia="Arial" w:cstheme="minorHAnsi"/>
                <w:sz w:val="20"/>
                <w:szCs w:val="20"/>
              </w:rPr>
            </w:pPr>
          </w:p>
          <w:p w14:paraId="0B73AB44" w14:textId="63FFA54F"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6F7DF5B0" w14:textId="34412365"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 xml:space="preserve">Extended </w:t>
            </w:r>
            <w:del w:id="90" w:author="Katrina Davis" w:date="2023-11-07T13:19:00Z">
              <w:r w:rsidRPr="00CA6375" w:rsidDel="00E37FD3">
                <w:rPr>
                  <w:rFonts w:eastAsia="Arial" w:cstheme="minorHAnsi"/>
                  <w:sz w:val="20"/>
                  <w:szCs w:val="20"/>
                </w:rPr>
                <w:delText>binge-eating</w:delText>
              </w:r>
            </w:del>
            <w:ins w:id="91" w:author="Katrina Davis" w:date="2023-11-07T13:19:00Z">
              <w:r w:rsidR="00E37FD3">
                <w:rPr>
                  <w:rFonts w:eastAsia="Arial" w:cstheme="minorHAnsi"/>
                  <w:sz w:val="20"/>
                  <w:szCs w:val="20"/>
                </w:rPr>
                <w:t>over</w:t>
              </w:r>
            </w:ins>
            <w:ins w:id="92" w:author="Katrina Davis" w:date="2023-11-07T13:20:00Z">
              <w:r w:rsidR="00E37FD3">
                <w:rPr>
                  <w:rFonts w:eastAsia="Arial" w:cstheme="minorHAnsi"/>
                  <w:sz w:val="20"/>
                  <w:szCs w:val="20"/>
                </w:rPr>
                <w:t>eating</w:t>
              </w:r>
            </w:ins>
            <w:r w:rsidRPr="00CA6375">
              <w:rPr>
                <w:rFonts w:eastAsia="Arial" w:cstheme="minorHAnsi"/>
                <w:sz w:val="20"/>
                <w:szCs w:val="20"/>
              </w:rPr>
              <w:t xml:space="preserve"> phenotype</w:t>
            </w:r>
          </w:p>
        </w:tc>
        <w:tc>
          <w:tcPr>
            <w:tcW w:w="2508" w:type="dxa"/>
            <w:gridSpan w:val="2"/>
          </w:tcPr>
          <w:p w14:paraId="4E4764A9" w14:textId="5952D3DA"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 xml:space="preserve">Recurrent episodes of </w:t>
            </w:r>
            <w:r w:rsidR="00835D7A" w:rsidRPr="00CA6375">
              <w:rPr>
                <w:rFonts w:eastAsia="Arial" w:cstheme="minorHAnsi"/>
                <w:sz w:val="20"/>
                <w:szCs w:val="20"/>
              </w:rPr>
              <w:t xml:space="preserve">excessive </w:t>
            </w:r>
            <w:r w:rsidRPr="00CA6375">
              <w:rPr>
                <w:rFonts w:eastAsia="Arial" w:cstheme="minorHAnsi"/>
                <w:sz w:val="20"/>
                <w:szCs w:val="20"/>
              </w:rPr>
              <w:t>overeating, regardless of length and context</w:t>
            </w:r>
          </w:p>
        </w:tc>
        <w:tc>
          <w:tcPr>
            <w:tcW w:w="2851" w:type="dxa"/>
          </w:tcPr>
          <w:p w14:paraId="23ED8DD3" w14:textId="0B5163B1" w:rsidR="006D25B3" w:rsidRPr="00CA6375" w:rsidRDefault="006D25B3" w:rsidP="006D25B3">
            <w:pPr>
              <w:widowControl w:val="0"/>
              <w:spacing w:line="276" w:lineRule="auto"/>
              <w:rPr>
                <w:rFonts w:eastAsiaTheme="minorEastAsia"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tc>
        <w:tc>
          <w:tcPr>
            <w:tcW w:w="2431" w:type="dxa"/>
            <w:gridSpan w:val="2"/>
          </w:tcPr>
          <w:p w14:paraId="6B6696BD" w14:textId="5B05B043"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Extended eating disorder phenotypes include participants that may not meet the exact diagnostic criteria used for disorder algorithms, and do not represent any clinical entity</w:t>
            </w:r>
            <w:ins w:id="93" w:author="Katrina Davis" w:date="2023-11-07T13:20:00Z">
              <w:r w:rsidR="004D6A7C">
                <w:rPr>
                  <w:rFonts w:eastAsia="Arial" w:cstheme="minorHAnsi"/>
                  <w:sz w:val="20"/>
                  <w:szCs w:val="20"/>
                </w:rPr>
                <w:t>. Termed ‘overeating’ rather than binge eating</w:t>
              </w:r>
              <w:r w:rsidR="00766B74">
                <w:rPr>
                  <w:rFonts w:eastAsia="Arial" w:cstheme="minorHAnsi"/>
                  <w:sz w:val="20"/>
                  <w:szCs w:val="20"/>
                </w:rPr>
                <w:t>, as does not require</w:t>
              </w:r>
            </w:ins>
            <w:ins w:id="94" w:author="Katrina Davis" w:date="2023-11-07T13:21:00Z">
              <w:r w:rsidR="00766B74">
                <w:rPr>
                  <w:rFonts w:eastAsia="Arial" w:cstheme="minorHAnsi"/>
                  <w:sz w:val="20"/>
                  <w:szCs w:val="20"/>
                </w:rPr>
                <w:t xml:space="preserve"> loss of control.</w:t>
              </w:r>
            </w:ins>
          </w:p>
        </w:tc>
      </w:tr>
      <w:tr w:rsidR="006D25B3" w:rsidRPr="00CA6375" w14:paraId="7D515F40" w14:textId="77777777" w:rsidTr="00CA6375">
        <w:trPr>
          <w:trHeight w:val="975"/>
          <w:tblHeader/>
        </w:trPr>
        <w:tc>
          <w:tcPr>
            <w:tcW w:w="1164" w:type="dxa"/>
          </w:tcPr>
          <w:p w14:paraId="0B4FBECE"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0D578B81" w14:textId="77777777" w:rsidR="00CA6375" w:rsidRPr="00CA6375" w:rsidRDefault="00CA6375" w:rsidP="00CA6375">
            <w:pPr>
              <w:widowControl w:val="0"/>
              <w:spacing w:line="276" w:lineRule="auto"/>
              <w:rPr>
                <w:rFonts w:eastAsia="Arial" w:cstheme="minorHAnsi"/>
                <w:sz w:val="20"/>
                <w:szCs w:val="20"/>
              </w:rPr>
            </w:pPr>
          </w:p>
          <w:p w14:paraId="495129FE" w14:textId="728F7CD9"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49C4D183"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Bulimia nervosa</w:t>
            </w:r>
          </w:p>
        </w:tc>
        <w:tc>
          <w:tcPr>
            <w:tcW w:w="2508" w:type="dxa"/>
            <w:gridSpan w:val="2"/>
          </w:tcPr>
          <w:p w14:paraId="1EA65912"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1) Recurrent episodes of overeating or binge eating at least once a week for at least three months</w:t>
            </w:r>
          </w:p>
          <w:p w14:paraId="6EB3D024"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734FE2B2" w14:textId="77777777" w:rsidR="008D7BAD" w:rsidRPr="009D1E8B" w:rsidRDefault="006D25B3" w:rsidP="008D7BAD">
            <w:pPr>
              <w:widowControl w:val="0"/>
              <w:spacing w:line="276" w:lineRule="auto"/>
              <w:rPr>
                <w:ins w:id="95" w:author="Katrina Davis" w:date="2023-11-07T13:22:00Z"/>
                <w:rFonts w:eastAsia="Arial" w:cstheme="minorHAnsi"/>
                <w:sz w:val="20"/>
                <w:szCs w:val="20"/>
              </w:rPr>
            </w:pPr>
            <w:r w:rsidRPr="00CA6375">
              <w:rPr>
                <w:rFonts w:eastAsia="Arial" w:cstheme="minorHAnsi"/>
                <w:sz w:val="20"/>
                <w:szCs w:val="20"/>
              </w:rPr>
              <w:t xml:space="preserve">2) </w:t>
            </w:r>
            <w:ins w:id="96" w:author="Katrina Davis" w:date="2023-11-07T13:22:00Z">
              <w:r w:rsidR="008D7BAD" w:rsidRPr="009D1E8B">
                <w:rPr>
                  <w:rFonts w:eastAsia="Arial" w:cstheme="minorHAnsi"/>
                  <w:sz w:val="20"/>
                  <w:szCs w:val="20"/>
                  <w:rPrChange w:id="97" w:author="Katrina Davis" w:date="2023-11-07T13:25:00Z">
                    <w:rPr>
                      <w:rFonts w:eastAsia="Arial" w:cstheme="minorHAnsi"/>
                      <w:b/>
                      <w:bCs/>
                      <w:sz w:val="20"/>
                      <w:szCs w:val="20"/>
                    </w:rPr>
                  </w:rPrChange>
                </w:rPr>
                <w:t>Reports binging took place outside any episodes of low weight</w:t>
              </w:r>
            </w:ins>
          </w:p>
          <w:p w14:paraId="5AB8B57B" w14:textId="77777777" w:rsidR="008D7BAD" w:rsidRPr="009D1E8B" w:rsidRDefault="008D7BAD" w:rsidP="008D7BAD">
            <w:pPr>
              <w:widowControl w:val="0"/>
              <w:spacing w:line="276" w:lineRule="auto"/>
              <w:rPr>
                <w:ins w:id="98" w:author="Katrina Davis" w:date="2023-11-07T13:22:00Z"/>
                <w:rFonts w:eastAsia="Arial" w:cstheme="minorHAnsi"/>
                <w:sz w:val="20"/>
                <w:szCs w:val="20"/>
              </w:rPr>
            </w:pPr>
            <w:ins w:id="99" w:author="Katrina Davis" w:date="2023-11-07T13:22:00Z">
              <w:r w:rsidRPr="009D1E8B">
                <w:rPr>
                  <w:rFonts w:eastAsia="Arial" w:cstheme="minorHAnsi"/>
                  <w:sz w:val="20"/>
                  <w:szCs w:val="20"/>
                  <w:rPrChange w:id="100" w:author="Katrina Davis" w:date="2023-11-07T13:25:00Z">
                    <w:rPr>
                      <w:rFonts w:eastAsia="Arial" w:cstheme="minorHAnsi"/>
                      <w:b/>
                      <w:bCs/>
                      <w:sz w:val="20"/>
                      <w:szCs w:val="20"/>
                    </w:rPr>
                  </w:rPrChange>
                </w:rPr>
                <w:t>OR</w:t>
              </w:r>
            </w:ins>
          </w:p>
          <w:p w14:paraId="0344F5A9" w14:textId="7B172265" w:rsidR="006D25B3" w:rsidRPr="00CA6375" w:rsidDel="008D7BAD" w:rsidRDefault="008D7BAD" w:rsidP="008D7BAD">
            <w:pPr>
              <w:widowControl w:val="0"/>
              <w:spacing w:line="276" w:lineRule="auto"/>
              <w:rPr>
                <w:del w:id="101" w:author="Katrina Davis" w:date="2023-11-07T13:22:00Z"/>
                <w:rFonts w:eastAsia="Arial" w:cstheme="minorHAnsi"/>
                <w:sz w:val="20"/>
                <w:szCs w:val="20"/>
              </w:rPr>
            </w:pPr>
            <w:ins w:id="102" w:author="Katrina Davis" w:date="2023-11-07T13:22:00Z">
              <w:r w:rsidRPr="009D1E8B">
                <w:rPr>
                  <w:rFonts w:eastAsia="Arial" w:cstheme="minorHAnsi"/>
                  <w:sz w:val="20"/>
                  <w:szCs w:val="20"/>
                  <w:rPrChange w:id="103" w:author="Katrina Davis" w:date="2023-11-07T13:25:00Z">
                    <w:rPr>
                      <w:rFonts w:eastAsia="Arial" w:cstheme="minorHAnsi"/>
                      <w:b/>
                      <w:bCs/>
                      <w:sz w:val="20"/>
                      <w:szCs w:val="20"/>
                    </w:rPr>
                  </w:rPrChange>
                </w:rPr>
                <w:t>Reports binging took place only during episodes of low weight, but those episodes never met criteria for anorexia</w:t>
              </w:r>
              <w:r w:rsidRPr="008D7BAD">
                <w:rPr>
                  <w:rFonts w:eastAsia="Arial" w:cstheme="minorHAnsi"/>
                  <w:b/>
                  <w:bCs/>
                  <w:sz w:val="20"/>
                  <w:szCs w:val="20"/>
                </w:rPr>
                <w:t xml:space="preserve"> </w:t>
              </w:r>
              <w:r w:rsidRPr="009A771C">
                <w:rPr>
                  <w:rFonts w:eastAsia="Arial" w:cstheme="minorHAnsi"/>
                  <w:sz w:val="20"/>
                  <w:szCs w:val="20"/>
                  <w:rPrChange w:id="104" w:author="Katrina Davis" w:date="2023-11-07T13:36:00Z">
                    <w:rPr>
                      <w:rFonts w:eastAsia="Arial" w:cstheme="minorHAnsi"/>
                      <w:b/>
                      <w:bCs/>
                      <w:sz w:val="20"/>
                      <w:szCs w:val="20"/>
                    </w:rPr>
                  </w:rPrChange>
                </w:rPr>
                <w:t>nervosa</w:t>
              </w:r>
            </w:ins>
            <w:del w:id="105" w:author="Katrina Davis" w:date="2023-11-07T13:22:00Z">
              <w:r w:rsidR="006D25B3" w:rsidRPr="009A771C" w:rsidDel="008D7BAD">
                <w:rPr>
                  <w:rFonts w:eastAsia="Arial" w:cstheme="minorHAnsi"/>
                  <w:sz w:val="20"/>
                  <w:szCs w:val="20"/>
                </w:rPr>
                <w:delText>Either</w:delText>
              </w:r>
              <w:r w:rsidR="006D25B3" w:rsidRPr="00CA6375" w:rsidDel="008D7BAD">
                <w:rPr>
                  <w:rFonts w:eastAsia="Arial" w:cstheme="minorHAnsi"/>
                  <w:sz w:val="20"/>
                  <w:szCs w:val="20"/>
                </w:rPr>
                <w:delText xml:space="preserve"> never weighed much less than other people expected OR Never had BMI indicating underweight OR Had time when underweight, but binge eating never occurred when underweight</w:delText>
              </w:r>
            </w:del>
          </w:p>
          <w:p w14:paraId="0790FC2F"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60275BDC"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3) Had loss of control of eating at least once a week for at least three months</w:t>
            </w:r>
          </w:p>
          <w:p w14:paraId="60FBEE03"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BE6D79C" w14:textId="03AEA4BB"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 xml:space="preserve">4) </w:t>
            </w:r>
            <w:r w:rsidRPr="00CA6375">
              <w:rPr>
                <w:rFonts w:cstheme="minorHAnsi"/>
                <w:sz w:val="20"/>
                <w:szCs w:val="20"/>
              </w:rPr>
              <w:t xml:space="preserve">Recurrent inappropriate compensatory behaviours in order to prevent weight gain: </w:t>
            </w:r>
            <w:r w:rsidRPr="00CA6375">
              <w:rPr>
                <w:rFonts w:eastAsia="Arial" w:cstheme="minorHAnsi"/>
                <w:sz w:val="20"/>
                <w:szCs w:val="20"/>
              </w:rPr>
              <w:t xml:space="preserve">At time when </w:t>
            </w:r>
            <w:r w:rsidR="00835D7A" w:rsidRPr="00CA6375">
              <w:rPr>
                <w:rFonts w:eastAsia="Arial" w:cstheme="minorHAnsi"/>
                <w:sz w:val="20"/>
                <w:szCs w:val="20"/>
              </w:rPr>
              <w:t xml:space="preserve">they had </w:t>
            </w:r>
            <w:r w:rsidRPr="00CA6375">
              <w:rPr>
                <w:rFonts w:eastAsia="Arial" w:cstheme="minorHAnsi"/>
                <w:sz w:val="20"/>
                <w:szCs w:val="20"/>
              </w:rPr>
              <w:t xml:space="preserve">regular episodes of overeating </w:t>
            </w:r>
            <w:r w:rsidR="00FC4C4E" w:rsidRPr="00CA6375">
              <w:rPr>
                <w:rFonts w:eastAsia="Arial" w:cstheme="minorHAnsi"/>
                <w:sz w:val="20"/>
                <w:szCs w:val="20"/>
              </w:rPr>
              <w:t xml:space="preserve">they </w:t>
            </w:r>
            <w:r w:rsidRPr="00CA6375">
              <w:rPr>
                <w:rFonts w:eastAsia="Arial" w:cstheme="minorHAnsi"/>
                <w:sz w:val="20"/>
                <w:szCs w:val="20"/>
              </w:rPr>
              <w:t>also used at least one method to control body shape or weight at least once a week for at least three months</w:t>
            </w:r>
          </w:p>
          <w:p w14:paraId="21EA5271"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5697991"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5) At time when regular episodes of overeating, self-worth was dependent on body shape / weight to moderate or great deal</w:t>
            </w:r>
          </w:p>
        </w:tc>
        <w:tc>
          <w:tcPr>
            <w:tcW w:w="2851" w:type="dxa"/>
          </w:tcPr>
          <w:p w14:paraId="2A697237" w14:textId="6FA3A1EF"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p w14:paraId="2A4F66D9"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3295585" w14:textId="7ADEC830"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What was the longest amount of time where you were overeating/binge eating at least once a week? (</w:t>
            </w:r>
            <w:r w:rsidRPr="00CA6375">
              <w:rPr>
                <w:rFonts w:eastAsia="Calibri" w:cstheme="minorHAnsi"/>
                <w:sz w:val="20"/>
                <w:szCs w:val="20"/>
              </w:rPr>
              <w:t>EP6b) = 03 At least three months</w:t>
            </w:r>
          </w:p>
          <w:p w14:paraId="1962F0C7" w14:textId="77777777" w:rsidR="006D25B3" w:rsidRPr="00CA6375" w:rsidRDefault="006D25B3" w:rsidP="006D25B3">
            <w:pPr>
              <w:widowControl w:val="0"/>
              <w:spacing w:line="276" w:lineRule="auto"/>
              <w:rPr>
                <w:rFonts w:eastAsia="Calibri" w:cstheme="minorHAnsi"/>
                <w:sz w:val="20"/>
                <w:szCs w:val="20"/>
              </w:rPr>
            </w:pPr>
          </w:p>
          <w:p w14:paraId="23C29C1F" w14:textId="77777777" w:rsidR="006D25B3" w:rsidRDefault="006D25B3" w:rsidP="006D25B3">
            <w:pPr>
              <w:widowControl w:val="0"/>
              <w:spacing w:line="276" w:lineRule="auto"/>
              <w:rPr>
                <w:ins w:id="106" w:author="Katrina Davis" w:date="2023-11-07T13:23:00Z"/>
                <w:rFonts w:eastAsia="Calibri" w:cstheme="minorHAnsi"/>
                <w:sz w:val="20"/>
                <w:szCs w:val="20"/>
              </w:rPr>
            </w:pPr>
            <w:r w:rsidRPr="00CA6375">
              <w:rPr>
                <w:rFonts w:eastAsia="Calibri" w:cstheme="minorHAnsi"/>
                <w:sz w:val="20"/>
                <w:szCs w:val="20"/>
              </w:rPr>
              <w:t>AND</w:t>
            </w:r>
          </w:p>
          <w:p w14:paraId="319EE3BF" w14:textId="77777777" w:rsidR="00F7048F" w:rsidRPr="00F7048F" w:rsidRDefault="00F7048F" w:rsidP="00F7048F">
            <w:pPr>
              <w:widowControl w:val="0"/>
              <w:spacing w:line="276" w:lineRule="auto"/>
              <w:rPr>
                <w:ins w:id="107" w:author="Katrina Davis" w:date="2023-11-07T13:23:00Z"/>
                <w:rFonts w:eastAsia="Calibri" w:cstheme="minorHAnsi"/>
                <w:sz w:val="20"/>
                <w:szCs w:val="20"/>
              </w:rPr>
            </w:pPr>
            <w:ins w:id="108" w:author="Katrina Davis" w:date="2023-11-07T13:23:00Z">
              <w:r w:rsidRPr="00F7048F">
                <w:rPr>
                  <w:rFonts w:eastAsia="Calibri" w:cstheme="minorHAnsi"/>
                  <w:sz w:val="20"/>
                  <w:szCs w:val="20"/>
                </w:rPr>
                <w:t>(Excessive overeating/binge eating during your time(s) of low weight? (EP6c) = 01 Both, 00 No or NA not underweight</w:t>
              </w:r>
            </w:ins>
          </w:p>
          <w:p w14:paraId="3793DED8" w14:textId="77777777" w:rsidR="00F7048F" w:rsidRPr="00F7048F" w:rsidRDefault="00F7048F" w:rsidP="00F7048F">
            <w:pPr>
              <w:widowControl w:val="0"/>
              <w:spacing w:line="276" w:lineRule="auto"/>
              <w:rPr>
                <w:ins w:id="109" w:author="Katrina Davis" w:date="2023-11-07T13:23:00Z"/>
                <w:rFonts w:eastAsia="Calibri" w:cstheme="minorHAnsi"/>
                <w:sz w:val="20"/>
                <w:szCs w:val="20"/>
              </w:rPr>
            </w:pPr>
            <w:ins w:id="110" w:author="Katrina Davis" w:date="2023-11-07T13:23:00Z">
              <w:r w:rsidRPr="00F7048F">
                <w:rPr>
                  <w:rFonts w:eastAsia="Calibri" w:cstheme="minorHAnsi"/>
                  <w:sz w:val="20"/>
                  <w:szCs w:val="20"/>
                </w:rPr>
                <w:t>OR</w:t>
              </w:r>
            </w:ins>
          </w:p>
          <w:p w14:paraId="202D36FE" w14:textId="5962D27E" w:rsidR="00F7048F" w:rsidRPr="00CA6375" w:rsidRDefault="00F7048F" w:rsidP="00F7048F">
            <w:pPr>
              <w:widowControl w:val="0"/>
              <w:spacing w:line="276" w:lineRule="auto"/>
              <w:rPr>
                <w:rFonts w:eastAsia="Calibri" w:cstheme="minorHAnsi"/>
                <w:sz w:val="20"/>
                <w:szCs w:val="20"/>
              </w:rPr>
            </w:pPr>
            <w:ins w:id="111" w:author="Katrina Davis" w:date="2023-11-07T13:23:00Z">
              <w:r w:rsidRPr="00F7048F">
                <w:rPr>
                  <w:rFonts w:eastAsia="Calibri" w:cstheme="minorHAnsi"/>
                  <w:sz w:val="20"/>
                  <w:szCs w:val="20"/>
                </w:rPr>
                <w:t>(</w:t>
              </w:r>
              <w:r>
                <w:rPr>
                  <w:rFonts w:eastAsia="Calibri" w:cstheme="minorHAnsi"/>
                  <w:sz w:val="20"/>
                  <w:szCs w:val="20"/>
                </w:rPr>
                <w:t>E</w:t>
              </w:r>
              <w:r w:rsidRPr="00F7048F">
                <w:rPr>
                  <w:rFonts w:eastAsia="Calibri" w:cstheme="minorHAnsi"/>
                  <w:sz w:val="20"/>
                  <w:szCs w:val="20"/>
                </w:rPr>
                <w:t>xcessive overeating/binge eating during your time(s) of low weight? (EP6c) = 02 Yes AND not {case anorexia nervosa}))</w:t>
              </w:r>
            </w:ins>
          </w:p>
          <w:p w14:paraId="674DDE1A" w14:textId="46AEB24E" w:rsidR="006D25B3" w:rsidRPr="00CA6375" w:rsidDel="00A4170F" w:rsidRDefault="006D25B3" w:rsidP="006D25B3">
            <w:pPr>
              <w:widowControl w:val="0"/>
              <w:spacing w:line="276" w:lineRule="auto"/>
              <w:rPr>
                <w:del w:id="112" w:author="Katrina Davis" w:date="2023-11-07T13:22:00Z"/>
                <w:rFonts w:eastAsia="Calibri" w:cstheme="minorHAnsi"/>
                <w:sz w:val="20"/>
                <w:szCs w:val="20"/>
              </w:rPr>
            </w:pPr>
            <w:del w:id="113" w:author="Katrina Davis" w:date="2023-11-07T13:22:00Z">
              <w:r w:rsidRPr="00CA6375" w:rsidDel="00A4170F">
                <w:rPr>
                  <w:rFonts w:eastAsia="Calibri" w:cstheme="minorHAnsi"/>
                  <w:sz w:val="20"/>
                  <w:szCs w:val="20"/>
                </w:rPr>
                <w:delText>NOT Case {Extended anorexia phenotype}</w:delText>
              </w:r>
            </w:del>
          </w:p>
          <w:p w14:paraId="2989EC4E" w14:textId="5DA5F8AC" w:rsidR="006D25B3" w:rsidRPr="00CA6375" w:rsidDel="00A4170F" w:rsidRDefault="006D25B3" w:rsidP="006D25B3">
            <w:pPr>
              <w:widowControl w:val="0"/>
              <w:spacing w:line="276" w:lineRule="auto"/>
              <w:rPr>
                <w:del w:id="114" w:author="Katrina Davis" w:date="2023-11-07T13:22:00Z"/>
                <w:rFonts w:eastAsia="Calibri" w:cstheme="minorHAnsi"/>
                <w:sz w:val="20"/>
                <w:szCs w:val="20"/>
              </w:rPr>
            </w:pPr>
            <w:del w:id="115" w:author="Katrina Davis" w:date="2023-11-07T13:22:00Z">
              <w:r w:rsidRPr="00CA6375" w:rsidDel="00A4170F">
                <w:rPr>
                  <w:rFonts w:eastAsia="Calibri" w:cstheme="minorHAnsi"/>
                  <w:sz w:val="20"/>
                  <w:szCs w:val="20"/>
                </w:rPr>
                <w:delText>OR</w:delText>
              </w:r>
            </w:del>
          </w:p>
          <w:p w14:paraId="429AF7AF" w14:textId="7AE9B926" w:rsidR="006D25B3" w:rsidRPr="00CA6375" w:rsidDel="00A4170F" w:rsidRDefault="006D25B3" w:rsidP="006D25B3">
            <w:pPr>
              <w:widowControl w:val="0"/>
              <w:spacing w:line="276" w:lineRule="auto"/>
              <w:rPr>
                <w:del w:id="116" w:author="Katrina Davis" w:date="2023-11-07T13:22:00Z"/>
                <w:rFonts w:eastAsia="Arial" w:cstheme="minorHAnsi"/>
                <w:sz w:val="20"/>
                <w:szCs w:val="20"/>
                <w:vertAlign w:val="superscript"/>
              </w:rPr>
            </w:pPr>
            <w:del w:id="117" w:author="Katrina Davis" w:date="2023-11-07T13:22:00Z">
              <w:r w:rsidRPr="00CA6375" w:rsidDel="00A4170F">
                <w:rPr>
                  <w:rFonts w:eastAsia="Arial" w:cstheme="minorHAnsi"/>
                  <w:sz w:val="20"/>
                  <w:szCs w:val="20"/>
                </w:rPr>
                <w:delText>BMI at low weight &gt; 18.55 kg/m</w:delText>
              </w:r>
              <w:r w:rsidRPr="00CA6375" w:rsidDel="00A4170F">
                <w:rPr>
                  <w:rFonts w:eastAsia="Arial" w:cstheme="minorHAnsi"/>
                  <w:sz w:val="20"/>
                  <w:szCs w:val="20"/>
                  <w:vertAlign w:val="superscript"/>
                </w:rPr>
                <w:delText>2</w:delText>
              </w:r>
            </w:del>
          </w:p>
          <w:p w14:paraId="1BFFFE06" w14:textId="4D35AB3B" w:rsidR="006D25B3" w:rsidRPr="00CA6375" w:rsidDel="00A4170F" w:rsidRDefault="006D25B3" w:rsidP="006D25B3">
            <w:pPr>
              <w:widowControl w:val="0"/>
              <w:spacing w:line="276" w:lineRule="auto"/>
              <w:rPr>
                <w:del w:id="118" w:author="Katrina Davis" w:date="2023-11-07T13:22:00Z"/>
                <w:rFonts w:eastAsia="Calibri" w:cstheme="minorHAnsi"/>
                <w:sz w:val="20"/>
                <w:szCs w:val="20"/>
              </w:rPr>
            </w:pPr>
            <w:del w:id="119" w:author="Katrina Davis" w:date="2023-11-07T13:22:00Z">
              <w:r w:rsidRPr="00CA6375" w:rsidDel="00A4170F">
                <w:rPr>
                  <w:rFonts w:eastAsia="Calibri" w:cstheme="minorHAnsi"/>
                  <w:sz w:val="20"/>
                  <w:szCs w:val="20"/>
                </w:rPr>
                <w:delText>OR</w:delText>
              </w:r>
            </w:del>
          </w:p>
          <w:p w14:paraId="5F055282" w14:textId="7C66CFD4" w:rsidR="006D25B3" w:rsidRPr="00CA6375" w:rsidDel="00A4170F" w:rsidRDefault="006D25B3" w:rsidP="006D25B3">
            <w:pPr>
              <w:widowControl w:val="0"/>
              <w:spacing w:line="276" w:lineRule="auto"/>
              <w:rPr>
                <w:del w:id="120" w:author="Katrina Davis" w:date="2023-11-07T13:22:00Z"/>
                <w:rFonts w:eastAsia="Calibri" w:cstheme="minorHAnsi"/>
                <w:sz w:val="20"/>
                <w:szCs w:val="20"/>
              </w:rPr>
            </w:pPr>
            <w:del w:id="121" w:author="Katrina Davis" w:date="2023-11-07T13:22:00Z">
              <w:r w:rsidRPr="00CA6375" w:rsidDel="00A4170F">
                <w:rPr>
                  <w:rFonts w:eastAsiaTheme="minorEastAsia" w:cstheme="minorHAnsi"/>
                  <w:sz w:val="20"/>
                  <w:szCs w:val="20"/>
                </w:rPr>
                <w:delText>If you reported a time or times of low weight above, do/did you experience episodes of excessive overeating/binge eating during your time(s) of low weight? (</w:delText>
              </w:r>
              <w:r w:rsidRPr="00CA6375" w:rsidDel="00A4170F">
                <w:rPr>
                  <w:rFonts w:eastAsia="Calibri" w:cstheme="minorHAnsi"/>
                  <w:sz w:val="20"/>
                  <w:szCs w:val="20"/>
                </w:rPr>
                <w:delText>EP6c) = 00 No, only at time(s) when I was NOT at low weight</w:delText>
              </w:r>
            </w:del>
          </w:p>
          <w:p w14:paraId="2B0D2784" w14:textId="77777777" w:rsidR="006D25B3" w:rsidRPr="00CA6375" w:rsidRDefault="006D25B3" w:rsidP="006D25B3">
            <w:pPr>
              <w:widowControl w:val="0"/>
              <w:spacing w:line="276" w:lineRule="auto"/>
              <w:rPr>
                <w:rFonts w:eastAsia="Calibri" w:cstheme="minorHAnsi"/>
                <w:sz w:val="20"/>
                <w:szCs w:val="20"/>
              </w:rPr>
            </w:pPr>
          </w:p>
          <w:p w14:paraId="6A3B3BFC"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D792EED" w14:textId="4EA225AE"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your episodes of excessive overeating/binge eating, how often have you felt like you did not have control over your eating (</w:t>
            </w:r>
            <w:r w:rsidRPr="00CA6375">
              <w:rPr>
                <w:rFonts w:eastAsia="Calibri" w:cstheme="minorHAnsi"/>
                <w:sz w:val="20"/>
                <w:szCs w:val="20"/>
              </w:rPr>
              <w:t>EP7) = 03 At least once a week for at least three months</w:t>
            </w:r>
          </w:p>
          <w:p w14:paraId="23D8C180" w14:textId="77777777" w:rsidR="006D25B3" w:rsidRPr="00CA6375" w:rsidRDefault="006D25B3" w:rsidP="006D25B3">
            <w:pPr>
              <w:widowControl w:val="0"/>
              <w:spacing w:line="276" w:lineRule="auto"/>
              <w:rPr>
                <w:rFonts w:eastAsia="Calibri" w:cstheme="minorHAnsi"/>
                <w:sz w:val="20"/>
                <w:szCs w:val="20"/>
              </w:rPr>
            </w:pPr>
          </w:p>
          <w:p w14:paraId="2D0A2805"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9AE0D46" w14:textId="621A2716"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Do/did you feel distressed about your episodes of excessive overeating/binge eating? (</w:t>
            </w:r>
            <w:r w:rsidRPr="00CA6375">
              <w:rPr>
                <w:rFonts w:eastAsia="Calibri" w:cstheme="minorHAnsi"/>
                <w:sz w:val="20"/>
                <w:szCs w:val="20"/>
              </w:rPr>
              <w:t>EP9) =01 Yes</w:t>
            </w:r>
          </w:p>
          <w:p w14:paraId="3FDBA32E" w14:textId="77777777" w:rsidR="006D25B3" w:rsidRPr="00CA6375" w:rsidRDefault="006D25B3" w:rsidP="006D25B3">
            <w:pPr>
              <w:widowControl w:val="0"/>
              <w:spacing w:line="276" w:lineRule="auto"/>
              <w:rPr>
                <w:rFonts w:eastAsia="Calibri" w:cstheme="minorHAnsi"/>
                <w:sz w:val="20"/>
                <w:szCs w:val="20"/>
              </w:rPr>
            </w:pPr>
          </w:p>
          <w:p w14:paraId="25401EE2" w14:textId="7A2A3261"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0FDFE595" w14:textId="6189D347"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 xml:space="preserve">During the time(s) when you were regularly overeating/binge eating, have you done any of the following as a way to control your body shape or weight? </w:t>
            </w:r>
            <w:r w:rsidRPr="00CA6375">
              <w:rPr>
                <w:rFonts w:eastAsia="Calibri" w:cstheme="minorHAnsi"/>
                <w:sz w:val="20"/>
                <w:szCs w:val="20"/>
              </w:rPr>
              <w:t>(EP10) = 01 Made yourself vomit OR  02 Used laxatives (pills or liquids meant to stimulate bowel movements) OR 03 Used diuretics (water pills) 04 Used weight loss pills (over the counter or prescription) OR 05 Exercised excessively, felt compelled to exercise, felt uneasy or distressed if unable to exercise or prioritised exercise over your health or important activities OR 06 Fasted or not eaten for eight waking hours or more OR 07 Used other methods to lose weight/stay at low weight)</w:t>
            </w:r>
          </w:p>
          <w:p w14:paraId="34587415" w14:textId="77777777" w:rsidR="006D25B3" w:rsidRPr="00CA6375" w:rsidRDefault="006D25B3" w:rsidP="006D25B3">
            <w:pPr>
              <w:widowControl w:val="0"/>
              <w:spacing w:line="276" w:lineRule="auto"/>
              <w:rPr>
                <w:rFonts w:eastAsia="Calibri" w:cstheme="minorHAnsi"/>
                <w:sz w:val="20"/>
                <w:szCs w:val="20"/>
              </w:rPr>
            </w:pPr>
          </w:p>
          <w:p w14:paraId="1B774A37" w14:textId="7F7B32CA"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A66E597" w14:textId="7397955F"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bCs/>
                <w:color w:val="000000" w:themeColor="text1"/>
                <w:sz w:val="20"/>
                <w:szCs w:val="20"/>
                <w:shd w:val="clear" w:color="auto" w:fill="FFFFFF"/>
              </w:rPr>
              <w:t>During the time when you were regularly overeating/binge eating,</w:t>
            </w:r>
            <w:r w:rsidRPr="00CA6375">
              <w:rPr>
                <w:rStyle w:val="normaltextrun"/>
                <w:rFonts w:cstheme="minorHAnsi"/>
                <w:color w:val="000000" w:themeColor="text1"/>
                <w:sz w:val="20"/>
                <w:szCs w:val="20"/>
                <w:shd w:val="clear" w:color="auto" w:fill="FFFFFF"/>
              </w:rPr>
              <w:t xml:space="preserve"> did you ever use any of these behaviours (made yourself vomit, used pills, exercised excessively or fasted), on their own or in combination, at least once a week? (</w:t>
            </w:r>
            <w:r w:rsidRPr="00CA6375">
              <w:rPr>
                <w:rFonts w:eastAsia="Calibri" w:cstheme="minorHAnsi"/>
                <w:sz w:val="20"/>
                <w:szCs w:val="20"/>
              </w:rPr>
              <w:t>EP10a) = 01 Yes, at least once a week</w:t>
            </w:r>
          </w:p>
          <w:p w14:paraId="41B6DB03" w14:textId="77777777" w:rsidR="006D25B3" w:rsidRPr="00CA6375" w:rsidRDefault="006D25B3" w:rsidP="006D25B3">
            <w:pPr>
              <w:widowControl w:val="0"/>
              <w:spacing w:line="276" w:lineRule="auto"/>
              <w:rPr>
                <w:rFonts w:eastAsia="Calibri" w:cstheme="minorHAnsi"/>
                <w:sz w:val="20"/>
                <w:szCs w:val="20"/>
              </w:rPr>
            </w:pPr>
          </w:p>
          <w:p w14:paraId="6882A1E0"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6890E46" w14:textId="3D12A569"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rPr>
              <w:t>What was the longest amount of time when you were overeating/binge eating</w:t>
            </w:r>
            <w:r w:rsidRPr="00CA6375">
              <w:rPr>
                <w:rStyle w:val="normaltextrun"/>
                <w:rFonts w:cstheme="minorHAnsi"/>
                <w:b/>
                <w:bCs/>
                <w:color w:val="000000" w:themeColor="text1"/>
                <w:sz w:val="20"/>
                <w:szCs w:val="20"/>
              </w:rPr>
              <w:t xml:space="preserve"> </w:t>
            </w:r>
            <w:r w:rsidRPr="00CA6375">
              <w:rPr>
                <w:rStyle w:val="normaltextrun"/>
                <w:rFonts w:cstheme="minorHAnsi"/>
                <w:color w:val="000000" w:themeColor="text1"/>
                <w:sz w:val="20"/>
                <w:szCs w:val="20"/>
              </w:rPr>
              <w:t>and you engaged in any of these behaviours (</w:t>
            </w:r>
            <w:r w:rsidRPr="00CA6375">
              <w:rPr>
                <w:rFonts w:eastAsia="Calibri" w:cstheme="minorHAnsi"/>
                <w:sz w:val="20"/>
                <w:szCs w:val="20"/>
              </w:rPr>
              <w:t>EP10b) = 03 At least three months</w:t>
            </w:r>
          </w:p>
          <w:p w14:paraId="0F275353" w14:textId="77777777" w:rsidR="002C4E13" w:rsidRPr="00CA6375" w:rsidRDefault="002C4E13" w:rsidP="006D25B3">
            <w:pPr>
              <w:widowControl w:val="0"/>
              <w:spacing w:line="276" w:lineRule="auto"/>
              <w:rPr>
                <w:rFonts w:eastAsia="Calibri" w:cstheme="minorHAnsi"/>
                <w:sz w:val="20"/>
                <w:szCs w:val="20"/>
              </w:rPr>
            </w:pPr>
          </w:p>
          <w:p w14:paraId="02F595F5" w14:textId="4C525F85"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9A04ED6" w14:textId="6067EEE4"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rPr>
              <w:t>During the time when you were overeating/binge eating, how dependent was your self-worth on your body shape or weight?</w:t>
            </w:r>
            <w:r w:rsidRPr="00CA6375">
              <w:rPr>
                <w:rStyle w:val="eop"/>
                <w:rFonts w:cstheme="minorHAnsi"/>
                <w:color w:val="000000" w:themeColor="text1"/>
                <w:sz w:val="20"/>
                <w:szCs w:val="20"/>
              </w:rPr>
              <w:t> (</w:t>
            </w:r>
            <w:r w:rsidRPr="00CA6375">
              <w:rPr>
                <w:rFonts w:eastAsia="Calibri" w:cstheme="minorHAnsi"/>
                <w:sz w:val="20"/>
                <w:szCs w:val="20"/>
              </w:rPr>
              <w:t>EP10c) = 02 A great deal OR 01 A moderate amount</w:t>
            </w:r>
          </w:p>
        </w:tc>
        <w:tc>
          <w:tcPr>
            <w:tcW w:w="2431" w:type="dxa"/>
            <w:gridSpan w:val="2"/>
          </w:tcPr>
          <w:p w14:paraId="25FD3119"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Based on DSM5 criteria for Bulimia Nervosa</w:t>
            </w:r>
          </w:p>
        </w:tc>
      </w:tr>
      <w:tr w:rsidR="006D25B3" w:rsidRPr="00CA6375" w14:paraId="6C4B0BDC" w14:textId="77777777" w:rsidTr="00CA6375">
        <w:trPr>
          <w:trHeight w:val="975"/>
          <w:tblHeader/>
        </w:trPr>
        <w:tc>
          <w:tcPr>
            <w:tcW w:w="1164" w:type="dxa"/>
          </w:tcPr>
          <w:p w14:paraId="61ECD9D8"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566E2E0D" w14:textId="77777777" w:rsidR="00CA6375" w:rsidRPr="00CA6375" w:rsidRDefault="00CA6375" w:rsidP="00CA6375">
            <w:pPr>
              <w:widowControl w:val="0"/>
              <w:spacing w:line="276" w:lineRule="auto"/>
              <w:rPr>
                <w:rFonts w:eastAsia="Arial" w:cstheme="minorHAnsi"/>
                <w:sz w:val="20"/>
                <w:szCs w:val="20"/>
              </w:rPr>
            </w:pPr>
          </w:p>
          <w:p w14:paraId="35C00BEB" w14:textId="5BE988DB"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2395FEFB"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Binge-eating disorder (ICD-11)</w:t>
            </w:r>
          </w:p>
        </w:tc>
        <w:tc>
          <w:tcPr>
            <w:tcW w:w="2508" w:type="dxa"/>
            <w:gridSpan w:val="2"/>
          </w:tcPr>
          <w:p w14:paraId="4C639709"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1) Binge eating at least once a week over a period of at least three months.</w:t>
            </w:r>
          </w:p>
          <w:p w14:paraId="23A6026C"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0957047" w14:textId="77777777" w:rsidR="009D1E8B" w:rsidRPr="009D1E8B" w:rsidRDefault="006D25B3" w:rsidP="009D1E8B">
            <w:pPr>
              <w:widowControl w:val="0"/>
              <w:spacing w:line="276" w:lineRule="auto"/>
              <w:rPr>
                <w:ins w:id="122" w:author="Katrina Davis" w:date="2023-11-07T13:26:00Z"/>
                <w:rFonts w:eastAsia="Arial" w:cstheme="minorHAnsi"/>
                <w:sz w:val="20"/>
                <w:szCs w:val="20"/>
              </w:rPr>
            </w:pPr>
            <w:r w:rsidRPr="00CA6375">
              <w:rPr>
                <w:rFonts w:eastAsia="Arial" w:cstheme="minorHAnsi"/>
                <w:sz w:val="20"/>
                <w:szCs w:val="20"/>
              </w:rPr>
              <w:t xml:space="preserve">2) </w:t>
            </w:r>
            <w:ins w:id="123" w:author="Katrina Davis" w:date="2023-11-07T13:26:00Z">
              <w:r w:rsidR="009D1E8B" w:rsidRPr="00FA7633">
                <w:rPr>
                  <w:rFonts w:eastAsia="Arial" w:cstheme="minorHAnsi"/>
                  <w:sz w:val="20"/>
                  <w:szCs w:val="20"/>
                </w:rPr>
                <w:t>Reports binging took place outside any episodes of low weight</w:t>
              </w:r>
            </w:ins>
          </w:p>
          <w:p w14:paraId="70012610" w14:textId="77777777" w:rsidR="009D1E8B" w:rsidRPr="009D1E8B" w:rsidRDefault="009D1E8B" w:rsidP="009D1E8B">
            <w:pPr>
              <w:widowControl w:val="0"/>
              <w:spacing w:line="276" w:lineRule="auto"/>
              <w:rPr>
                <w:ins w:id="124" w:author="Katrina Davis" w:date="2023-11-07T13:26:00Z"/>
                <w:rFonts w:eastAsia="Arial" w:cstheme="minorHAnsi"/>
                <w:sz w:val="20"/>
                <w:szCs w:val="20"/>
              </w:rPr>
            </w:pPr>
            <w:ins w:id="125" w:author="Katrina Davis" w:date="2023-11-07T13:26:00Z">
              <w:r w:rsidRPr="00FA7633">
                <w:rPr>
                  <w:rFonts w:eastAsia="Arial" w:cstheme="minorHAnsi"/>
                  <w:sz w:val="20"/>
                  <w:szCs w:val="20"/>
                </w:rPr>
                <w:t>OR</w:t>
              </w:r>
            </w:ins>
          </w:p>
          <w:p w14:paraId="32B7AE05" w14:textId="771E1E95" w:rsidR="006D25B3" w:rsidRPr="00CA6375" w:rsidDel="009D1E8B" w:rsidRDefault="009D1E8B" w:rsidP="009D1E8B">
            <w:pPr>
              <w:widowControl w:val="0"/>
              <w:spacing w:line="276" w:lineRule="auto"/>
              <w:rPr>
                <w:del w:id="126" w:author="Katrina Davis" w:date="2023-11-07T13:26:00Z"/>
                <w:rFonts w:eastAsia="Arial" w:cstheme="minorHAnsi"/>
                <w:sz w:val="20"/>
                <w:szCs w:val="20"/>
              </w:rPr>
            </w:pPr>
            <w:ins w:id="127" w:author="Katrina Davis" w:date="2023-11-07T13:26:00Z">
              <w:r w:rsidRPr="00FA7633">
                <w:rPr>
                  <w:rFonts w:eastAsia="Arial" w:cstheme="minorHAnsi"/>
                  <w:sz w:val="20"/>
                  <w:szCs w:val="20"/>
                </w:rPr>
                <w:t>Reports binging took place only during episodes of low weight, but those episodes never met criteria for anorexia</w:t>
              </w:r>
              <w:r w:rsidRPr="008D7BAD">
                <w:rPr>
                  <w:rFonts w:eastAsia="Arial" w:cstheme="minorHAnsi"/>
                  <w:b/>
                  <w:bCs/>
                  <w:sz w:val="20"/>
                  <w:szCs w:val="20"/>
                </w:rPr>
                <w:t xml:space="preserve"> </w:t>
              </w:r>
            </w:ins>
            <w:del w:id="128" w:author="Katrina Davis" w:date="2023-11-07T13:26:00Z">
              <w:r w:rsidR="006D25B3" w:rsidRPr="00CA6375" w:rsidDel="009D1E8B">
                <w:rPr>
                  <w:rFonts w:eastAsia="Arial" w:cstheme="minorHAnsi"/>
                  <w:sz w:val="20"/>
                  <w:szCs w:val="20"/>
                </w:rPr>
                <w:delText>Either never weighed much less than other people expected</w:delText>
              </w:r>
            </w:del>
          </w:p>
          <w:p w14:paraId="4B9BC5EA" w14:textId="78D080B2" w:rsidR="006D25B3" w:rsidRPr="00CA6375" w:rsidDel="009D1E8B" w:rsidRDefault="006D25B3" w:rsidP="006D25B3">
            <w:pPr>
              <w:widowControl w:val="0"/>
              <w:spacing w:line="276" w:lineRule="auto"/>
              <w:rPr>
                <w:del w:id="129" w:author="Katrina Davis" w:date="2023-11-07T13:26:00Z"/>
                <w:rFonts w:eastAsia="Arial" w:cstheme="minorHAnsi"/>
                <w:sz w:val="20"/>
                <w:szCs w:val="20"/>
              </w:rPr>
            </w:pPr>
            <w:del w:id="130" w:author="Katrina Davis" w:date="2023-11-07T13:26:00Z">
              <w:r w:rsidRPr="00CA6375" w:rsidDel="009D1E8B">
                <w:rPr>
                  <w:rFonts w:eastAsia="Arial" w:cstheme="minorHAnsi"/>
                  <w:sz w:val="20"/>
                  <w:szCs w:val="20"/>
                </w:rPr>
                <w:delText>OR</w:delText>
              </w:r>
            </w:del>
          </w:p>
          <w:p w14:paraId="32048284" w14:textId="276AE5C7" w:rsidR="006D25B3" w:rsidRPr="00CA6375" w:rsidDel="009D1E8B" w:rsidRDefault="006D25B3" w:rsidP="006D25B3">
            <w:pPr>
              <w:widowControl w:val="0"/>
              <w:spacing w:line="276" w:lineRule="auto"/>
              <w:rPr>
                <w:del w:id="131" w:author="Katrina Davis" w:date="2023-11-07T13:26:00Z"/>
                <w:rFonts w:eastAsia="Arial" w:cstheme="minorHAnsi"/>
                <w:sz w:val="20"/>
                <w:szCs w:val="20"/>
              </w:rPr>
            </w:pPr>
            <w:del w:id="132" w:author="Katrina Davis" w:date="2023-11-07T13:26:00Z">
              <w:r w:rsidRPr="00CA6375" w:rsidDel="009D1E8B">
                <w:rPr>
                  <w:rFonts w:eastAsia="Arial" w:cstheme="minorHAnsi"/>
                  <w:sz w:val="20"/>
                  <w:szCs w:val="20"/>
                </w:rPr>
                <w:delText>Never had BMI indicating underweight</w:delText>
              </w:r>
            </w:del>
          </w:p>
          <w:p w14:paraId="720FD9FE" w14:textId="05A0CF7B" w:rsidR="006D25B3" w:rsidRPr="00CA6375" w:rsidDel="009D1E8B" w:rsidRDefault="006D25B3" w:rsidP="006D25B3">
            <w:pPr>
              <w:widowControl w:val="0"/>
              <w:spacing w:line="276" w:lineRule="auto"/>
              <w:rPr>
                <w:del w:id="133" w:author="Katrina Davis" w:date="2023-11-07T13:26:00Z"/>
                <w:rFonts w:eastAsia="Arial" w:cstheme="minorHAnsi"/>
                <w:sz w:val="20"/>
                <w:szCs w:val="20"/>
              </w:rPr>
            </w:pPr>
            <w:del w:id="134" w:author="Katrina Davis" w:date="2023-11-07T13:26:00Z">
              <w:r w:rsidRPr="00CA6375" w:rsidDel="009D1E8B">
                <w:rPr>
                  <w:rFonts w:eastAsia="Arial" w:cstheme="minorHAnsi"/>
                  <w:sz w:val="20"/>
                  <w:szCs w:val="20"/>
                </w:rPr>
                <w:delText>OR</w:delText>
              </w:r>
            </w:del>
          </w:p>
          <w:p w14:paraId="652ACF85" w14:textId="275630A8" w:rsidR="006D25B3" w:rsidRPr="00CA6375" w:rsidDel="009D1E8B" w:rsidRDefault="006D25B3" w:rsidP="006D25B3">
            <w:pPr>
              <w:widowControl w:val="0"/>
              <w:spacing w:line="276" w:lineRule="auto"/>
              <w:rPr>
                <w:del w:id="135" w:author="Katrina Davis" w:date="2023-11-07T13:26:00Z"/>
                <w:rFonts w:eastAsia="Arial" w:cstheme="minorHAnsi"/>
                <w:sz w:val="20"/>
                <w:szCs w:val="20"/>
              </w:rPr>
            </w:pPr>
            <w:del w:id="136" w:author="Katrina Davis" w:date="2023-11-07T13:26:00Z">
              <w:r w:rsidRPr="00CA6375" w:rsidDel="009D1E8B">
                <w:rPr>
                  <w:rFonts w:eastAsia="Arial" w:cstheme="minorHAnsi"/>
                  <w:sz w:val="20"/>
                  <w:szCs w:val="20"/>
                </w:rPr>
                <w:delText>Had periods when underweight, but binge eating never occurred when underweight</w:delText>
              </w:r>
            </w:del>
          </w:p>
          <w:p w14:paraId="36681109" w14:textId="77777777" w:rsidR="006D25B3" w:rsidRDefault="006D25B3" w:rsidP="006D25B3">
            <w:pPr>
              <w:widowControl w:val="0"/>
              <w:spacing w:line="276" w:lineRule="auto"/>
              <w:rPr>
                <w:ins w:id="137" w:author="Katrina Davis" w:date="2023-11-07T13:34:00Z"/>
                <w:rFonts w:eastAsia="Arial" w:cstheme="minorHAnsi"/>
                <w:sz w:val="20"/>
                <w:szCs w:val="20"/>
              </w:rPr>
            </w:pPr>
            <w:r w:rsidRPr="00CA6375">
              <w:rPr>
                <w:rFonts w:eastAsia="Arial" w:cstheme="minorHAnsi"/>
                <w:sz w:val="20"/>
                <w:szCs w:val="20"/>
              </w:rPr>
              <w:t>PLUS</w:t>
            </w:r>
          </w:p>
          <w:p w14:paraId="0FA33546" w14:textId="55C202B1" w:rsidR="00196138" w:rsidRPr="00CA6375" w:rsidDel="00692BBC" w:rsidRDefault="00196138" w:rsidP="006D25B3">
            <w:pPr>
              <w:widowControl w:val="0"/>
              <w:spacing w:line="276" w:lineRule="auto"/>
              <w:rPr>
                <w:del w:id="138" w:author="Katrina Davis" w:date="2023-11-07T13:35:00Z"/>
                <w:rFonts w:eastAsia="Arial" w:cstheme="minorHAnsi"/>
                <w:sz w:val="20"/>
                <w:szCs w:val="20"/>
              </w:rPr>
            </w:pPr>
            <w:del w:id="139" w:author="Katrina Davis" w:date="2023-11-07T13:35:00Z">
              <w:r w:rsidRPr="00CA6375" w:rsidDel="00692BBC">
                <w:rPr>
                  <w:rFonts w:eastAsia="Arial" w:cstheme="minorHAnsi"/>
                  <w:sz w:val="20"/>
                  <w:szCs w:val="20"/>
                </w:rPr>
                <w:delText>At time when regular episodes of overeating, self-worth was dependent on body shape / weight to moderate or great deal</w:delText>
              </w:r>
            </w:del>
          </w:p>
          <w:p w14:paraId="4AC4C2F6" w14:textId="77777777" w:rsidR="009A771C" w:rsidRDefault="009A771C" w:rsidP="009A771C">
            <w:pPr>
              <w:widowControl w:val="0"/>
              <w:spacing w:line="276" w:lineRule="auto"/>
              <w:rPr>
                <w:ins w:id="140" w:author="Katrina Davis" w:date="2023-11-07T13:35:00Z"/>
                <w:rFonts w:eastAsia="Arial" w:cstheme="minorHAnsi"/>
                <w:sz w:val="20"/>
                <w:szCs w:val="20"/>
              </w:rPr>
            </w:pPr>
            <w:ins w:id="141" w:author="Katrina Davis" w:date="2023-11-07T13:35:00Z">
              <w:r w:rsidRPr="00CA6375">
                <w:rPr>
                  <w:rFonts w:eastAsia="Arial" w:cstheme="minorHAnsi"/>
                  <w:sz w:val="20"/>
                  <w:szCs w:val="20"/>
                </w:rPr>
                <w:t>3</w:t>
              </w:r>
              <w:r>
                <w:rPr>
                  <w:rFonts w:eastAsia="Arial" w:cstheme="minorHAnsi"/>
                  <w:sz w:val="20"/>
                  <w:szCs w:val="20"/>
                </w:rPr>
                <w:t>a</w:t>
              </w:r>
              <w:r w:rsidRPr="00CA6375">
                <w:rPr>
                  <w:rFonts w:eastAsia="Arial" w:cstheme="minorHAnsi"/>
                  <w:sz w:val="20"/>
                  <w:szCs w:val="20"/>
                </w:rPr>
                <w:t xml:space="preserve">) At time when regular episodes of overeating, </w:t>
              </w:r>
              <w:r>
                <w:rPr>
                  <w:rFonts w:eastAsia="Arial" w:cstheme="minorHAnsi"/>
                  <w:sz w:val="20"/>
                  <w:szCs w:val="20"/>
                </w:rPr>
                <w:t>reported a loss of control at least once a week for at least six months</w:t>
              </w:r>
            </w:ins>
          </w:p>
          <w:p w14:paraId="79783A0B" w14:textId="77777777" w:rsidR="009A771C" w:rsidRDefault="009A771C" w:rsidP="009A771C">
            <w:pPr>
              <w:widowControl w:val="0"/>
              <w:spacing w:line="276" w:lineRule="auto"/>
              <w:rPr>
                <w:ins w:id="142" w:author="Katrina Davis" w:date="2023-11-07T13:35:00Z"/>
                <w:rFonts w:eastAsia="Arial" w:cstheme="minorHAnsi"/>
                <w:sz w:val="20"/>
                <w:szCs w:val="20"/>
              </w:rPr>
            </w:pPr>
            <w:ins w:id="143" w:author="Katrina Davis" w:date="2023-11-07T13:35:00Z">
              <w:r>
                <w:rPr>
                  <w:rFonts w:eastAsia="Arial" w:cstheme="minorHAnsi"/>
                  <w:sz w:val="20"/>
                  <w:szCs w:val="20"/>
                </w:rPr>
                <w:t>PLUS</w:t>
              </w:r>
            </w:ins>
          </w:p>
          <w:p w14:paraId="1457C0AB" w14:textId="77777777" w:rsidR="009A771C" w:rsidRPr="00CA6375" w:rsidRDefault="009A771C" w:rsidP="009A771C">
            <w:pPr>
              <w:widowControl w:val="0"/>
              <w:spacing w:line="276" w:lineRule="auto"/>
              <w:rPr>
                <w:ins w:id="144" w:author="Katrina Davis" w:date="2023-11-07T13:35:00Z"/>
                <w:rFonts w:eastAsia="Arial" w:cstheme="minorHAnsi"/>
                <w:sz w:val="20"/>
                <w:szCs w:val="20"/>
              </w:rPr>
            </w:pPr>
            <w:ins w:id="145" w:author="Katrina Davis" w:date="2023-11-07T13:35:00Z">
              <w:r>
                <w:rPr>
                  <w:rFonts w:eastAsia="Arial" w:cstheme="minorHAnsi"/>
                  <w:sz w:val="20"/>
                  <w:szCs w:val="20"/>
                </w:rPr>
                <w:t>3b) Felt distress about excessive overeating/ binge eating</w:t>
              </w:r>
            </w:ins>
          </w:p>
          <w:p w14:paraId="450E0F5B"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476FDE97" w14:textId="77777777" w:rsidR="006D25B3" w:rsidRPr="00CA6375" w:rsidDel="00A60C3C" w:rsidRDefault="006D25B3" w:rsidP="006D25B3">
            <w:pPr>
              <w:widowControl w:val="0"/>
              <w:spacing w:line="276" w:lineRule="auto"/>
              <w:rPr>
                <w:del w:id="146" w:author="Katrina Davis" w:date="2023-12-19T10:51:00Z"/>
                <w:rFonts w:eastAsia="Arial" w:cstheme="minorHAnsi"/>
                <w:sz w:val="20"/>
                <w:szCs w:val="20"/>
              </w:rPr>
            </w:pPr>
            <w:r w:rsidRPr="00CA6375">
              <w:rPr>
                <w:rFonts w:eastAsia="Arial" w:cstheme="minorHAnsi"/>
                <w:sz w:val="20"/>
                <w:szCs w:val="20"/>
              </w:rPr>
              <w:t>4) At time when regular episodes of overeating, none of the listed ways of controlling weight / shape were used</w:t>
            </w:r>
          </w:p>
          <w:p w14:paraId="29BB1A1A" w14:textId="1D6B944F" w:rsidR="006D25B3" w:rsidRPr="00CA6375" w:rsidDel="00A60C3C" w:rsidRDefault="006D25B3" w:rsidP="006D25B3">
            <w:pPr>
              <w:widowControl w:val="0"/>
              <w:spacing w:line="276" w:lineRule="auto"/>
              <w:rPr>
                <w:del w:id="147" w:author="Katrina Davis" w:date="2023-12-19T10:51:00Z"/>
                <w:rFonts w:eastAsia="Arial" w:cstheme="minorHAnsi"/>
                <w:sz w:val="20"/>
                <w:szCs w:val="20"/>
              </w:rPr>
            </w:pPr>
            <w:del w:id="148" w:author="Katrina Davis" w:date="2023-12-19T10:51:00Z">
              <w:r w:rsidRPr="00CA6375" w:rsidDel="00A60C3C">
                <w:rPr>
                  <w:rFonts w:eastAsia="Arial" w:cstheme="minorHAnsi"/>
                  <w:sz w:val="20"/>
                  <w:szCs w:val="20"/>
                </w:rPr>
                <w:delText>PLUS</w:delText>
              </w:r>
            </w:del>
          </w:p>
          <w:p w14:paraId="09E529B8" w14:textId="43254BC7" w:rsidR="006D25B3" w:rsidRPr="00CA6375" w:rsidRDefault="006D25B3" w:rsidP="006D25B3">
            <w:pPr>
              <w:widowControl w:val="0"/>
              <w:spacing w:line="276" w:lineRule="auto"/>
              <w:rPr>
                <w:rFonts w:eastAsia="Arial" w:cstheme="minorHAnsi"/>
                <w:sz w:val="20"/>
                <w:szCs w:val="20"/>
              </w:rPr>
            </w:pPr>
            <w:del w:id="149" w:author="Katrina Davis" w:date="2023-12-19T10:51:00Z">
              <w:r w:rsidRPr="00CA6375" w:rsidDel="00A60C3C">
                <w:rPr>
                  <w:rFonts w:eastAsia="Arial" w:cstheme="minorHAnsi"/>
                  <w:sz w:val="20"/>
                  <w:szCs w:val="20"/>
                </w:rPr>
                <w:delText>5) At time when regular episodes of overeating, self-worth was dependent on body shape / weight to moderate or great deal</w:delText>
              </w:r>
            </w:del>
          </w:p>
        </w:tc>
        <w:tc>
          <w:tcPr>
            <w:tcW w:w="2851" w:type="dxa"/>
          </w:tcPr>
          <w:p w14:paraId="546E87DC" w14:textId="77777777"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p w14:paraId="2F5EF484"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68D72D83" w14:textId="77777777"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What was the longest amount of time where you were overeating/binge eating at least once a week? (</w:t>
            </w:r>
            <w:r w:rsidRPr="00CA6375">
              <w:rPr>
                <w:rFonts w:eastAsia="Calibri" w:cstheme="minorHAnsi"/>
                <w:sz w:val="20"/>
                <w:szCs w:val="20"/>
              </w:rPr>
              <w:t>EP6b) = 03 At least three months</w:t>
            </w:r>
          </w:p>
          <w:p w14:paraId="21F9F852" w14:textId="77777777" w:rsidR="006D25B3" w:rsidRPr="00CA6375" w:rsidRDefault="006D25B3" w:rsidP="006D25B3">
            <w:pPr>
              <w:widowControl w:val="0"/>
              <w:spacing w:line="276" w:lineRule="auto"/>
              <w:rPr>
                <w:rFonts w:eastAsia="Calibri" w:cstheme="minorHAnsi"/>
                <w:sz w:val="20"/>
                <w:szCs w:val="20"/>
              </w:rPr>
            </w:pPr>
          </w:p>
          <w:p w14:paraId="0DB833B0"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6F1F4AFA" w14:textId="77777777" w:rsidR="00F7048F" w:rsidRPr="00F7048F" w:rsidRDefault="00F7048F" w:rsidP="00F7048F">
            <w:pPr>
              <w:widowControl w:val="0"/>
              <w:spacing w:line="276" w:lineRule="auto"/>
              <w:rPr>
                <w:ins w:id="150" w:author="Katrina Davis" w:date="2023-11-07T13:23:00Z"/>
                <w:rFonts w:eastAsia="Calibri" w:cstheme="minorHAnsi"/>
                <w:sz w:val="20"/>
                <w:szCs w:val="20"/>
              </w:rPr>
            </w:pPr>
            <w:ins w:id="151" w:author="Katrina Davis" w:date="2023-11-07T13:23:00Z">
              <w:r w:rsidRPr="00F7048F">
                <w:rPr>
                  <w:rFonts w:eastAsia="Calibri" w:cstheme="minorHAnsi"/>
                  <w:sz w:val="20"/>
                  <w:szCs w:val="20"/>
                </w:rPr>
                <w:t>(Excessive overeating/binge eating during your time(s) of low weight? (EP6c) = 01 Both, 00 No or NA not underweight</w:t>
              </w:r>
            </w:ins>
          </w:p>
          <w:p w14:paraId="1E8C586D" w14:textId="77777777" w:rsidR="00F7048F" w:rsidRPr="00F7048F" w:rsidRDefault="00F7048F" w:rsidP="00F7048F">
            <w:pPr>
              <w:widowControl w:val="0"/>
              <w:spacing w:line="276" w:lineRule="auto"/>
              <w:rPr>
                <w:ins w:id="152" w:author="Katrina Davis" w:date="2023-11-07T13:23:00Z"/>
                <w:rFonts w:eastAsia="Calibri" w:cstheme="minorHAnsi"/>
                <w:sz w:val="20"/>
                <w:szCs w:val="20"/>
              </w:rPr>
            </w:pPr>
            <w:ins w:id="153" w:author="Katrina Davis" w:date="2023-11-07T13:23:00Z">
              <w:r w:rsidRPr="00F7048F">
                <w:rPr>
                  <w:rFonts w:eastAsia="Calibri" w:cstheme="minorHAnsi"/>
                  <w:sz w:val="20"/>
                  <w:szCs w:val="20"/>
                </w:rPr>
                <w:t>OR</w:t>
              </w:r>
            </w:ins>
          </w:p>
          <w:p w14:paraId="6EA3AEDE" w14:textId="77E1E086" w:rsidR="006D25B3" w:rsidRPr="00CA6375" w:rsidDel="00F7048F" w:rsidRDefault="00F7048F" w:rsidP="00F7048F">
            <w:pPr>
              <w:widowControl w:val="0"/>
              <w:spacing w:line="276" w:lineRule="auto"/>
              <w:rPr>
                <w:del w:id="154" w:author="Katrina Davis" w:date="2023-11-07T13:23:00Z"/>
                <w:rFonts w:eastAsia="Calibri" w:cstheme="minorHAnsi"/>
                <w:sz w:val="20"/>
                <w:szCs w:val="20"/>
              </w:rPr>
            </w:pPr>
            <w:ins w:id="155" w:author="Katrina Davis" w:date="2023-11-07T13:23:00Z">
              <w:r w:rsidRPr="00F7048F">
                <w:rPr>
                  <w:rFonts w:eastAsia="Calibri" w:cstheme="minorHAnsi"/>
                  <w:sz w:val="20"/>
                  <w:szCs w:val="20"/>
                </w:rPr>
                <w:t>(</w:t>
              </w:r>
              <w:r w:rsidR="009D1E8B">
                <w:rPr>
                  <w:rFonts w:eastAsia="Calibri" w:cstheme="minorHAnsi"/>
                  <w:sz w:val="20"/>
                  <w:szCs w:val="20"/>
                </w:rPr>
                <w:t>E</w:t>
              </w:r>
              <w:r w:rsidRPr="00F7048F">
                <w:rPr>
                  <w:rFonts w:eastAsia="Calibri" w:cstheme="minorHAnsi"/>
                  <w:sz w:val="20"/>
                  <w:szCs w:val="20"/>
                </w:rPr>
                <w:t xml:space="preserve">xcessive overeating/binge eating during your time(s) of low weight? (EP6c) = 02 Yes AND not {case anorexia nervosa})) </w:t>
              </w:r>
            </w:ins>
            <w:del w:id="156" w:author="Katrina Davis" w:date="2023-11-07T13:23:00Z">
              <w:r w:rsidR="006D25B3" w:rsidRPr="00CA6375" w:rsidDel="00F7048F">
                <w:rPr>
                  <w:rFonts w:eastAsia="Calibri" w:cstheme="minorHAnsi"/>
                  <w:sz w:val="20"/>
                  <w:szCs w:val="20"/>
                </w:rPr>
                <w:delText>NOT Case {Extended anorexia phenotype}</w:delText>
              </w:r>
            </w:del>
          </w:p>
          <w:p w14:paraId="187862E0" w14:textId="26A15EE0" w:rsidR="006D25B3" w:rsidRPr="00CA6375" w:rsidDel="00F7048F" w:rsidRDefault="006D25B3" w:rsidP="006D25B3">
            <w:pPr>
              <w:widowControl w:val="0"/>
              <w:spacing w:line="276" w:lineRule="auto"/>
              <w:rPr>
                <w:del w:id="157" w:author="Katrina Davis" w:date="2023-11-07T13:23:00Z"/>
                <w:rFonts w:eastAsia="Calibri" w:cstheme="minorHAnsi"/>
                <w:sz w:val="20"/>
                <w:szCs w:val="20"/>
              </w:rPr>
            </w:pPr>
            <w:del w:id="158" w:author="Katrina Davis" w:date="2023-11-07T13:23:00Z">
              <w:r w:rsidRPr="00CA6375" w:rsidDel="00F7048F">
                <w:rPr>
                  <w:rFonts w:eastAsia="Calibri" w:cstheme="minorHAnsi"/>
                  <w:sz w:val="20"/>
                  <w:szCs w:val="20"/>
                </w:rPr>
                <w:delText>OR</w:delText>
              </w:r>
            </w:del>
          </w:p>
          <w:p w14:paraId="5D75F853" w14:textId="3B225F5B" w:rsidR="006D25B3" w:rsidRPr="00CA6375" w:rsidDel="00F7048F" w:rsidRDefault="006D25B3" w:rsidP="006D25B3">
            <w:pPr>
              <w:widowControl w:val="0"/>
              <w:spacing w:line="276" w:lineRule="auto"/>
              <w:rPr>
                <w:del w:id="159" w:author="Katrina Davis" w:date="2023-11-07T13:23:00Z"/>
                <w:rFonts w:eastAsia="Arial" w:cstheme="minorHAnsi"/>
                <w:sz w:val="20"/>
                <w:szCs w:val="20"/>
                <w:vertAlign w:val="superscript"/>
              </w:rPr>
            </w:pPr>
            <w:del w:id="160" w:author="Katrina Davis" w:date="2023-11-07T13:23:00Z">
              <w:r w:rsidRPr="00CA6375" w:rsidDel="00F7048F">
                <w:rPr>
                  <w:rFonts w:eastAsia="Arial" w:cstheme="minorHAnsi"/>
                  <w:sz w:val="20"/>
                  <w:szCs w:val="20"/>
                </w:rPr>
                <w:delText>BMI at low weight} &gt; 18.55 kg/m</w:delText>
              </w:r>
              <w:r w:rsidRPr="00CA6375" w:rsidDel="00F7048F">
                <w:rPr>
                  <w:rFonts w:eastAsia="Arial" w:cstheme="minorHAnsi"/>
                  <w:sz w:val="20"/>
                  <w:szCs w:val="20"/>
                  <w:vertAlign w:val="superscript"/>
                </w:rPr>
                <w:delText>2</w:delText>
              </w:r>
            </w:del>
          </w:p>
          <w:p w14:paraId="11C476E6" w14:textId="105EB75A" w:rsidR="006D25B3" w:rsidRPr="00CA6375" w:rsidDel="00F7048F" w:rsidRDefault="006D25B3" w:rsidP="006D25B3">
            <w:pPr>
              <w:widowControl w:val="0"/>
              <w:spacing w:line="276" w:lineRule="auto"/>
              <w:rPr>
                <w:del w:id="161" w:author="Katrina Davis" w:date="2023-11-07T13:23:00Z"/>
                <w:rFonts w:eastAsia="Calibri" w:cstheme="minorHAnsi"/>
                <w:sz w:val="20"/>
                <w:szCs w:val="20"/>
              </w:rPr>
            </w:pPr>
            <w:del w:id="162" w:author="Katrina Davis" w:date="2023-11-07T13:23:00Z">
              <w:r w:rsidRPr="00CA6375" w:rsidDel="00F7048F">
                <w:rPr>
                  <w:rFonts w:eastAsia="Calibri" w:cstheme="minorHAnsi"/>
                  <w:sz w:val="20"/>
                  <w:szCs w:val="20"/>
                </w:rPr>
                <w:delText>OR</w:delText>
              </w:r>
            </w:del>
          </w:p>
          <w:p w14:paraId="39121ADD" w14:textId="5D8269BC" w:rsidR="006D25B3" w:rsidRPr="00CA6375" w:rsidDel="00F7048F" w:rsidRDefault="006D25B3" w:rsidP="006D25B3">
            <w:pPr>
              <w:widowControl w:val="0"/>
              <w:spacing w:line="276" w:lineRule="auto"/>
              <w:rPr>
                <w:del w:id="163" w:author="Katrina Davis" w:date="2023-11-07T13:23:00Z"/>
                <w:rFonts w:eastAsia="Calibri" w:cstheme="minorHAnsi"/>
                <w:sz w:val="20"/>
                <w:szCs w:val="20"/>
              </w:rPr>
            </w:pPr>
            <w:del w:id="164" w:author="Katrina Davis" w:date="2023-11-07T13:23:00Z">
              <w:r w:rsidRPr="00CA6375" w:rsidDel="00F7048F">
                <w:rPr>
                  <w:rFonts w:eastAsiaTheme="minorEastAsia" w:cstheme="minorHAnsi"/>
                  <w:sz w:val="20"/>
                  <w:szCs w:val="20"/>
                </w:rPr>
                <w:delText>If you reported a time or times of low weight above, do/did you experience episodes of excessive overeating/binge eating during your time(s) of low weight? (</w:delText>
              </w:r>
              <w:r w:rsidRPr="00CA6375" w:rsidDel="00F7048F">
                <w:rPr>
                  <w:rFonts w:eastAsia="Calibri" w:cstheme="minorHAnsi"/>
                  <w:sz w:val="20"/>
                  <w:szCs w:val="20"/>
                </w:rPr>
                <w:delText>EP6c) = 00 No, only at time(s) when I was NOT at low weight</w:delText>
              </w:r>
            </w:del>
          </w:p>
          <w:p w14:paraId="27179DDD" w14:textId="77777777" w:rsidR="006D25B3" w:rsidRPr="00CA6375" w:rsidRDefault="006D25B3" w:rsidP="006D25B3">
            <w:pPr>
              <w:widowControl w:val="0"/>
              <w:spacing w:line="276" w:lineRule="auto"/>
              <w:rPr>
                <w:rFonts w:eastAsia="Calibri" w:cstheme="minorHAnsi"/>
                <w:sz w:val="20"/>
                <w:szCs w:val="20"/>
              </w:rPr>
            </w:pPr>
          </w:p>
          <w:p w14:paraId="64BED128" w14:textId="5B88B86A"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076AD376" w14:textId="5B85DB93"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your episodes of excessive overeating/binge eating, how often have you felt like you did not have control over your eating (e.g. not being able to stop eating or feeling compelled to eat)? (</w:t>
            </w:r>
            <w:r w:rsidRPr="00CA6375">
              <w:rPr>
                <w:rFonts w:eastAsia="Calibri" w:cstheme="minorHAnsi"/>
                <w:sz w:val="20"/>
                <w:szCs w:val="20"/>
              </w:rPr>
              <w:t>EP7) = 03 At least once a week for at least three months</w:t>
            </w:r>
          </w:p>
          <w:p w14:paraId="3A28F297" w14:textId="77777777" w:rsidR="006D25B3" w:rsidRPr="00CA6375" w:rsidRDefault="006D25B3" w:rsidP="006D25B3">
            <w:pPr>
              <w:widowControl w:val="0"/>
              <w:spacing w:line="276" w:lineRule="auto"/>
              <w:rPr>
                <w:rFonts w:eastAsia="Calibri" w:cstheme="minorHAnsi"/>
                <w:sz w:val="20"/>
                <w:szCs w:val="20"/>
              </w:rPr>
            </w:pPr>
          </w:p>
          <w:p w14:paraId="283F06DF" w14:textId="39457F14"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14F76AE9" w14:textId="3635CE27"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Do/did you feel distressed about your episodes of excessive overeating/binge eating? (</w:t>
            </w:r>
            <w:r w:rsidRPr="00CA6375">
              <w:rPr>
                <w:rFonts w:eastAsia="Calibri" w:cstheme="minorHAnsi"/>
                <w:sz w:val="20"/>
                <w:szCs w:val="20"/>
              </w:rPr>
              <w:t>EP9) =01 Yes</w:t>
            </w:r>
          </w:p>
          <w:p w14:paraId="4CEE2A7B" w14:textId="77777777" w:rsidR="006D25B3" w:rsidRPr="00CA6375" w:rsidRDefault="006D25B3" w:rsidP="006D25B3">
            <w:pPr>
              <w:widowControl w:val="0"/>
              <w:spacing w:line="276" w:lineRule="auto"/>
              <w:rPr>
                <w:rFonts w:eastAsia="Calibri" w:cstheme="minorHAnsi"/>
                <w:sz w:val="20"/>
                <w:szCs w:val="20"/>
              </w:rPr>
            </w:pPr>
          </w:p>
          <w:p w14:paraId="72CD3493" w14:textId="2287C06F"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566D3A1" w14:textId="6DF18CFA"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the time(s) when you were regularly overeating/binge eating</w:t>
            </w:r>
            <w:r w:rsidRPr="00CA6375">
              <w:rPr>
                <w:rFonts w:eastAsiaTheme="minorEastAsia" w:cstheme="minorHAnsi"/>
                <w:b/>
                <w:bCs/>
                <w:sz w:val="20"/>
                <w:szCs w:val="20"/>
              </w:rPr>
              <w:t>,</w:t>
            </w:r>
            <w:r w:rsidRPr="00CA6375">
              <w:rPr>
                <w:rFonts w:eastAsiaTheme="minorEastAsia" w:cstheme="minorHAnsi"/>
                <w:sz w:val="20"/>
                <w:szCs w:val="20"/>
              </w:rPr>
              <w:t xml:space="preserve"> have you done any of the following as a way to control your body shape or weight? </w:t>
            </w:r>
            <w:r w:rsidRPr="00CA6375">
              <w:rPr>
                <w:rFonts w:eastAsia="Calibri" w:cstheme="minorHAnsi"/>
                <w:sz w:val="20"/>
                <w:szCs w:val="20"/>
              </w:rPr>
              <w:t>EP10= None of the above</w:t>
            </w:r>
          </w:p>
          <w:p w14:paraId="63C240AD" w14:textId="31569136" w:rsidR="006D25B3" w:rsidRPr="00CA6375" w:rsidDel="00204200" w:rsidRDefault="006D25B3" w:rsidP="006D25B3">
            <w:pPr>
              <w:widowControl w:val="0"/>
              <w:spacing w:line="276" w:lineRule="auto"/>
              <w:rPr>
                <w:del w:id="165" w:author="Katrina Davis" w:date="2023-12-19T10:49:00Z"/>
                <w:rFonts w:eastAsia="Calibri" w:cstheme="minorHAnsi"/>
                <w:sz w:val="20"/>
                <w:szCs w:val="20"/>
              </w:rPr>
            </w:pPr>
          </w:p>
          <w:p w14:paraId="189BFE44" w14:textId="614E4E24" w:rsidR="006D25B3" w:rsidRPr="00CA6375" w:rsidDel="00204200" w:rsidRDefault="006D25B3" w:rsidP="006D25B3">
            <w:pPr>
              <w:widowControl w:val="0"/>
              <w:spacing w:line="276" w:lineRule="auto"/>
              <w:rPr>
                <w:del w:id="166" w:author="Katrina Davis" w:date="2023-12-19T10:49:00Z"/>
                <w:rFonts w:eastAsia="Calibri" w:cstheme="minorHAnsi"/>
                <w:sz w:val="20"/>
                <w:szCs w:val="20"/>
              </w:rPr>
            </w:pPr>
            <w:del w:id="167" w:author="Katrina Davis" w:date="2023-12-19T10:49:00Z">
              <w:r w:rsidRPr="00CA6375" w:rsidDel="00204200">
                <w:rPr>
                  <w:rFonts w:eastAsia="Calibri" w:cstheme="minorHAnsi"/>
                  <w:sz w:val="20"/>
                  <w:szCs w:val="20"/>
                </w:rPr>
                <w:delText>AND</w:delText>
              </w:r>
            </w:del>
          </w:p>
          <w:p w14:paraId="35451F5E" w14:textId="0C78E35F" w:rsidR="006D25B3" w:rsidRPr="00CA6375" w:rsidRDefault="006D25B3" w:rsidP="006D25B3">
            <w:pPr>
              <w:widowControl w:val="0"/>
              <w:spacing w:line="276" w:lineRule="auto"/>
              <w:rPr>
                <w:rFonts w:eastAsia="Calibri" w:cstheme="minorHAnsi"/>
                <w:sz w:val="20"/>
                <w:szCs w:val="20"/>
              </w:rPr>
            </w:pPr>
            <w:del w:id="168" w:author="Katrina Davis" w:date="2023-12-19T10:49:00Z">
              <w:r w:rsidRPr="00CA6375" w:rsidDel="00204200">
                <w:rPr>
                  <w:rStyle w:val="normaltextrun"/>
                  <w:rFonts w:cstheme="minorHAnsi"/>
                  <w:color w:val="000000" w:themeColor="text1"/>
                  <w:sz w:val="20"/>
                  <w:szCs w:val="20"/>
                </w:rPr>
                <w:delText>During the time when you were overeating/binge eating, how dependent was your self-worth on your body shape or weight?</w:delText>
              </w:r>
              <w:r w:rsidRPr="00CA6375" w:rsidDel="00204200">
                <w:rPr>
                  <w:rStyle w:val="eop"/>
                  <w:rFonts w:cstheme="minorHAnsi"/>
                  <w:color w:val="000000" w:themeColor="text1"/>
                  <w:sz w:val="20"/>
                  <w:szCs w:val="20"/>
                </w:rPr>
                <w:delText> (</w:delText>
              </w:r>
              <w:r w:rsidRPr="00CA6375" w:rsidDel="00204200">
                <w:rPr>
                  <w:rFonts w:eastAsia="Calibri" w:cstheme="minorHAnsi"/>
                  <w:sz w:val="20"/>
                  <w:szCs w:val="20"/>
                </w:rPr>
                <w:delText>EP10c) = 02 A great deal OR 01 A moderate amount</w:delText>
              </w:r>
            </w:del>
          </w:p>
        </w:tc>
        <w:tc>
          <w:tcPr>
            <w:tcW w:w="2431" w:type="dxa"/>
            <w:gridSpan w:val="2"/>
          </w:tcPr>
          <w:p w14:paraId="37D11CCF" w14:textId="4A3DD1C4"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Note there are two versions of algorithms for binge-eating disorder due to lack on consensus to criteria (see DSM version below)</w:t>
            </w:r>
          </w:p>
        </w:tc>
      </w:tr>
      <w:tr w:rsidR="006D25B3" w:rsidRPr="00CA6375" w14:paraId="7E2374C6" w14:textId="77777777" w:rsidTr="00CA6375">
        <w:trPr>
          <w:trHeight w:val="975"/>
          <w:tblHeader/>
        </w:trPr>
        <w:tc>
          <w:tcPr>
            <w:tcW w:w="1164" w:type="dxa"/>
          </w:tcPr>
          <w:p w14:paraId="64468141"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7FD98875" w14:textId="77777777" w:rsidR="00CA6375" w:rsidRPr="00CA6375" w:rsidRDefault="00CA6375" w:rsidP="00CA6375">
            <w:pPr>
              <w:widowControl w:val="0"/>
              <w:spacing w:line="276" w:lineRule="auto"/>
              <w:rPr>
                <w:rFonts w:eastAsia="Arial" w:cstheme="minorHAnsi"/>
                <w:sz w:val="20"/>
                <w:szCs w:val="20"/>
              </w:rPr>
            </w:pPr>
          </w:p>
          <w:p w14:paraId="1612EEE3" w14:textId="5754E0BF"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6F632698"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Binge-eating disorder (DSM-5)</w:t>
            </w:r>
          </w:p>
        </w:tc>
        <w:tc>
          <w:tcPr>
            <w:tcW w:w="2508" w:type="dxa"/>
            <w:gridSpan w:val="2"/>
          </w:tcPr>
          <w:p w14:paraId="49CC94E5"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1) Binge eating episodes at least once a week for three months.</w:t>
            </w:r>
          </w:p>
          <w:p w14:paraId="487902D0"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726F20B3" w14:textId="77777777" w:rsidR="00521744" w:rsidRPr="009D1E8B" w:rsidRDefault="006D25B3" w:rsidP="00521744">
            <w:pPr>
              <w:widowControl w:val="0"/>
              <w:spacing w:line="276" w:lineRule="auto"/>
              <w:rPr>
                <w:ins w:id="169" w:author="Katrina Davis" w:date="2023-11-07T13:26:00Z"/>
                <w:rFonts w:eastAsia="Arial" w:cstheme="minorHAnsi"/>
                <w:sz w:val="20"/>
                <w:szCs w:val="20"/>
              </w:rPr>
            </w:pPr>
            <w:r w:rsidRPr="00CA6375">
              <w:rPr>
                <w:rFonts w:eastAsia="Arial" w:cstheme="minorHAnsi"/>
                <w:sz w:val="20"/>
                <w:szCs w:val="20"/>
              </w:rPr>
              <w:t xml:space="preserve">2) </w:t>
            </w:r>
            <w:ins w:id="170" w:author="Katrina Davis" w:date="2023-11-07T13:26:00Z">
              <w:r w:rsidR="00521744" w:rsidRPr="00FA7633">
                <w:rPr>
                  <w:rFonts w:eastAsia="Arial" w:cstheme="minorHAnsi"/>
                  <w:sz w:val="20"/>
                  <w:szCs w:val="20"/>
                </w:rPr>
                <w:t>Reports binging took place outside any episodes of low weight</w:t>
              </w:r>
            </w:ins>
          </w:p>
          <w:p w14:paraId="2C465E54" w14:textId="77777777" w:rsidR="00521744" w:rsidRPr="009D1E8B" w:rsidRDefault="00521744" w:rsidP="00521744">
            <w:pPr>
              <w:widowControl w:val="0"/>
              <w:spacing w:line="276" w:lineRule="auto"/>
              <w:rPr>
                <w:ins w:id="171" w:author="Katrina Davis" w:date="2023-11-07T13:26:00Z"/>
                <w:rFonts w:eastAsia="Arial" w:cstheme="minorHAnsi"/>
                <w:sz w:val="20"/>
                <w:szCs w:val="20"/>
              </w:rPr>
            </w:pPr>
            <w:ins w:id="172" w:author="Katrina Davis" w:date="2023-11-07T13:26:00Z">
              <w:r w:rsidRPr="00FA7633">
                <w:rPr>
                  <w:rFonts w:eastAsia="Arial" w:cstheme="minorHAnsi"/>
                  <w:sz w:val="20"/>
                  <w:szCs w:val="20"/>
                </w:rPr>
                <w:t>OR</w:t>
              </w:r>
            </w:ins>
          </w:p>
          <w:p w14:paraId="656DB56F" w14:textId="229D7431" w:rsidR="006D25B3" w:rsidRPr="00CA6375" w:rsidDel="00521744" w:rsidRDefault="00521744" w:rsidP="00521744">
            <w:pPr>
              <w:widowControl w:val="0"/>
              <w:spacing w:line="276" w:lineRule="auto"/>
              <w:rPr>
                <w:del w:id="173" w:author="Katrina Davis" w:date="2023-11-07T13:26:00Z"/>
                <w:rFonts w:eastAsia="Arial" w:cstheme="minorHAnsi"/>
                <w:sz w:val="20"/>
                <w:szCs w:val="20"/>
              </w:rPr>
            </w:pPr>
            <w:ins w:id="174" w:author="Katrina Davis" w:date="2023-11-07T13:26:00Z">
              <w:r w:rsidRPr="00FA7633">
                <w:rPr>
                  <w:rFonts w:eastAsia="Arial" w:cstheme="minorHAnsi"/>
                  <w:sz w:val="20"/>
                  <w:szCs w:val="20"/>
                </w:rPr>
                <w:t>Reports binging took place only during episodes of low weight, but those episodes never met criteria for anorexia</w:t>
              </w:r>
              <w:r w:rsidRPr="008D7BAD">
                <w:rPr>
                  <w:rFonts w:eastAsia="Arial" w:cstheme="minorHAnsi"/>
                  <w:b/>
                  <w:bCs/>
                  <w:sz w:val="20"/>
                  <w:szCs w:val="20"/>
                </w:rPr>
                <w:t xml:space="preserve"> </w:t>
              </w:r>
            </w:ins>
            <w:del w:id="175" w:author="Katrina Davis" w:date="2023-11-07T13:26:00Z">
              <w:r w:rsidR="006D25B3" w:rsidRPr="00CA6375" w:rsidDel="00521744">
                <w:rPr>
                  <w:rFonts w:eastAsia="Arial" w:cstheme="minorHAnsi"/>
                  <w:sz w:val="20"/>
                  <w:szCs w:val="20"/>
                </w:rPr>
                <w:delText>Either never weighed much less than other people expected OR Never had BMI indicating underweight OR</w:delText>
              </w:r>
            </w:del>
          </w:p>
          <w:p w14:paraId="3CD6554A" w14:textId="0D9D9BD0" w:rsidR="006D25B3" w:rsidRPr="00CA6375" w:rsidDel="00521744" w:rsidRDefault="006D25B3" w:rsidP="006D25B3">
            <w:pPr>
              <w:widowControl w:val="0"/>
              <w:spacing w:line="276" w:lineRule="auto"/>
              <w:rPr>
                <w:del w:id="176" w:author="Katrina Davis" w:date="2023-11-07T13:26:00Z"/>
                <w:rFonts w:eastAsia="Arial" w:cstheme="minorHAnsi"/>
                <w:sz w:val="20"/>
                <w:szCs w:val="20"/>
              </w:rPr>
            </w:pPr>
            <w:del w:id="177" w:author="Katrina Davis" w:date="2023-11-07T13:26:00Z">
              <w:r w:rsidRPr="00CA6375" w:rsidDel="00521744">
                <w:rPr>
                  <w:rFonts w:eastAsia="Arial" w:cstheme="minorHAnsi"/>
                  <w:sz w:val="20"/>
                  <w:szCs w:val="20"/>
                </w:rPr>
                <w:delText>Had periods when underweight, but binge eating never occurred when underweight</w:delText>
              </w:r>
            </w:del>
          </w:p>
          <w:p w14:paraId="0592DC4A"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6E19C5A4"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3) Episodes feature loss of control at least once a week for at least three months</w:t>
            </w:r>
          </w:p>
          <w:p w14:paraId="6DC01EB5"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7E6708F3"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4) Three or more of:</w:t>
            </w:r>
          </w:p>
          <w:p w14:paraId="51CF5494"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Eat quickly</w:t>
            </w:r>
          </w:p>
          <w:p w14:paraId="19EC86D0"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Eat till uncomfortable</w:t>
            </w:r>
          </w:p>
          <w:p w14:paraId="21FC9342"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Eat lots when not hungry</w:t>
            </w:r>
          </w:p>
          <w:p w14:paraId="71AA1F91"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Alone due to embarrassment</w:t>
            </w:r>
          </w:p>
          <w:p w14:paraId="268A00A7" w14:textId="51207A74" w:rsidR="006D25B3" w:rsidRPr="00CA6375" w:rsidRDefault="006D25B3" w:rsidP="006D25B3">
            <w:pPr>
              <w:pStyle w:val="ListParagraph"/>
              <w:widowControl w:val="0"/>
              <w:numPr>
                <w:ilvl w:val="0"/>
                <w:numId w:val="13"/>
              </w:numPr>
              <w:spacing w:line="276" w:lineRule="auto"/>
              <w:rPr>
                <w:rFonts w:eastAsia="Arial" w:cstheme="minorHAnsi"/>
                <w:sz w:val="20"/>
                <w:szCs w:val="20"/>
              </w:rPr>
            </w:pPr>
            <w:del w:id="178" w:author="Katrina Davis" w:date="2023-12-19T10:48:00Z">
              <w:r w:rsidRPr="00CA6375" w:rsidDel="00E068F1">
                <w:rPr>
                  <w:rFonts w:eastAsia="Arial" w:cstheme="minorHAnsi"/>
                  <w:sz w:val="20"/>
                  <w:szCs w:val="20"/>
                </w:rPr>
                <w:delText xml:space="preserve">Distress </w:delText>
              </w:r>
            </w:del>
            <w:ins w:id="179" w:author="Katrina Davis" w:date="2023-12-19T10:48:00Z">
              <w:r w:rsidR="00E068F1">
                <w:rPr>
                  <w:rFonts w:eastAsia="Arial" w:cstheme="minorHAnsi"/>
                  <w:sz w:val="20"/>
                  <w:szCs w:val="20"/>
                </w:rPr>
                <w:t>Disgust</w:t>
              </w:r>
              <w:r w:rsidR="00E068F1" w:rsidRPr="00CA6375">
                <w:rPr>
                  <w:rFonts w:eastAsia="Arial" w:cstheme="minorHAnsi"/>
                  <w:sz w:val="20"/>
                  <w:szCs w:val="20"/>
                </w:rPr>
                <w:t xml:space="preserve"> </w:t>
              </w:r>
            </w:ins>
            <w:r w:rsidRPr="00CA6375">
              <w:rPr>
                <w:rFonts w:eastAsia="Arial" w:cstheme="minorHAnsi"/>
                <w:sz w:val="20"/>
                <w:szCs w:val="20"/>
              </w:rPr>
              <w:t>after eating</w:t>
            </w:r>
          </w:p>
          <w:p w14:paraId="1747CDA1"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8A84D7D" w14:textId="00204D41" w:rsidR="006D25B3" w:rsidRPr="00CA6375" w:rsidDel="00204200" w:rsidRDefault="006D25B3" w:rsidP="006D25B3">
            <w:pPr>
              <w:widowControl w:val="0"/>
              <w:spacing w:line="276" w:lineRule="auto"/>
              <w:rPr>
                <w:del w:id="180" w:author="Katrina Davis" w:date="2023-12-19T10:48:00Z"/>
                <w:rFonts w:eastAsia="Arial" w:cstheme="minorHAnsi"/>
                <w:sz w:val="20"/>
                <w:szCs w:val="20"/>
              </w:rPr>
            </w:pPr>
            <w:del w:id="181" w:author="Katrina Davis" w:date="2023-12-19T10:48:00Z">
              <w:r w:rsidRPr="00CA6375" w:rsidDel="00204200">
                <w:rPr>
                  <w:rFonts w:eastAsia="Arial" w:cstheme="minorHAnsi"/>
                  <w:sz w:val="20"/>
                  <w:szCs w:val="20"/>
                </w:rPr>
                <w:delText>5) Felt distressed about episodes of overeating</w:delText>
              </w:r>
            </w:del>
          </w:p>
          <w:p w14:paraId="2BB19080" w14:textId="297E0533" w:rsidR="006D25B3" w:rsidRPr="00CA6375" w:rsidDel="00204200" w:rsidRDefault="006D25B3" w:rsidP="006D25B3">
            <w:pPr>
              <w:widowControl w:val="0"/>
              <w:spacing w:line="276" w:lineRule="auto"/>
              <w:rPr>
                <w:del w:id="182" w:author="Katrina Davis" w:date="2023-12-19T10:48:00Z"/>
                <w:rFonts w:eastAsia="Arial" w:cstheme="minorHAnsi"/>
                <w:sz w:val="20"/>
                <w:szCs w:val="20"/>
              </w:rPr>
            </w:pPr>
            <w:del w:id="183" w:author="Katrina Davis" w:date="2023-12-19T10:48:00Z">
              <w:r w:rsidRPr="00CA6375" w:rsidDel="00204200">
                <w:rPr>
                  <w:rFonts w:eastAsia="Arial" w:cstheme="minorHAnsi"/>
                  <w:sz w:val="20"/>
                  <w:szCs w:val="20"/>
                </w:rPr>
                <w:delText>PLUS</w:delText>
              </w:r>
            </w:del>
          </w:p>
          <w:p w14:paraId="56013B0B" w14:textId="3239A553" w:rsidR="006D25B3" w:rsidRPr="00CA6375" w:rsidRDefault="006D25B3" w:rsidP="006D25B3">
            <w:pPr>
              <w:widowControl w:val="0"/>
              <w:spacing w:line="276" w:lineRule="auto"/>
              <w:rPr>
                <w:rFonts w:eastAsia="Arial" w:cstheme="minorHAnsi"/>
                <w:sz w:val="20"/>
                <w:szCs w:val="20"/>
              </w:rPr>
            </w:pPr>
            <w:del w:id="184" w:author="Katrina Davis" w:date="2023-12-19T10:48:00Z">
              <w:r w:rsidRPr="00CA6375" w:rsidDel="00204200">
                <w:rPr>
                  <w:rFonts w:eastAsia="Arial" w:cstheme="minorHAnsi"/>
                  <w:sz w:val="20"/>
                  <w:szCs w:val="20"/>
                </w:rPr>
                <w:delText>6</w:delText>
              </w:r>
            </w:del>
            <w:ins w:id="185" w:author="Katrina Davis" w:date="2023-12-19T10:48:00Z">
              <w:r w:rsidR="00204200">
                <w:rPr>
                  <w:rFonts w:eastAsia="Arial" w:cstheme="minorHAnsi"/>
                  <w:sz w:val="20"/>
                  <w:szCs w:val="20"/>
                </w:rPr>
                <w:t>5</w:t>
              </w:r>
            </w:ins>
            <w:r w:rsidRPr="00CA6375">
              <w:rPr>
                <w:rFonts w:eastAsia="Arial" w:cstheme="minorHAnsi"/>
                <w:sz w:val="20"/>
                <w:szCs w:val="20"/>
              </w:rPr>
              <w:t xml:space="preserve">) </w:t>
            </w:r>
            <w:r w:rsidRPr="00CA6375">
              <w:rPr>
                <w:rFonts w:cstheme="minorHAnsi"/>
                <w:sz w:val="20"/>
                <w:szCs w:val="20"/>
              </w:rPr>
              <w:t>Not associated with the recurrent use of inappropriate compensatory behaviour</w:t>
            </w:r>
          </w:p>
        </w:tc>
        <w:tc>
          <w:tcPr>
            <w:tcW w:w="2851" w:type="dxa"/>
          </w:tcPr>
          <w:p w14:paraId="317415B8" w14:textId="0E8DD3D0"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p w14:paraId="4D720E35"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2B97E358" w14:textId="77777777"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What was the longest amount of time where you were overeating/binge eating at least once a week? (</w:t>
            </w:r>
            <w:r w:rsidRPr="00CA6375">
              <w:rPr>
                <w:rFonts w:eastAsia="Calibri" w:cstheme="minorHAnsi"/>
                <w:sz w:val="20"/>
                <w:szCs w:val="20"/>
              </w:rPr>
              <w:t>EP6b) = 03 At least three months</w:t>
            </w:r>
          </w:p>
          <w:p w14:paraId="7CF96382" w14:textId="77777777" w:rsidR="006D25B3" w:rsidRPr="00CA6375" w:rsidRDefault="006D25B3" w:rsidP="006D25B3">
            <w:pPr>
              <w:widowControl w:val="0"/>
              <w:spacing w:line="276" w:lineRule="auto"/>
              <w:rPr>
                <w:rFonts w:eastAsia="Calibri" w:cstheme="minorHAnsi"/>
                <w:sz w:val="20"/>
                <w:szCs w:val="20"/>
              </w:rPr>
            </w:pPr>
          </w:p>
          <w:p w14:paraId="066B6971"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11B10CAD" w14:textId="77777777" w:rsidR="009D1E8B" w:rsidRPr="009D1E8B" w:rsidRDefault="009D1E8B" w:rsidP="009D1E8B">
            <w:pPr>
              <w:widowControl w:val="0"/>
              <w:spacing w:line="276" w:lineRule="auto"/>
              <w:rPr>
                <w:ins w:id="186" w:author="Katrina Davis" w:date="2023-11-07T13:24:00Z"/>
                <w:rFonts w:eastAsia="Calibri" w:cstheme="minorHAnsi"/>
                <w:sz w:val="20"/>
                <w:szCs w:val="20"/>
              </w:rPr>
            </w:pPr>
            <w:ins w:id="187" w:author="Katrina Davis" w:date="2023-11-07T13:24:00Z">
              <w:r w:rsidRPr="009D1E8B">
                <w:rPr>
                  <w:rFonts w:eastAsia="Calibri" w:cstheme="minorHAnsi"/>
                  <w:sz w:val="20"/>
                  <w:szCs w:val="20"/>
                </w:rPr>
                <w:t>(Excessive overeating/binge eating during your time(s) of low weight? (EP6c) = 01 Both, 00 No or NA not underweight</w:t>
              </w:r>
            </w:ins>
          </w:p>
          <w:p w14:paraId="504008E9" w14:textId="77777777" w:rsidR="009D1E8B" w:rsidRPr="009D1E8B" w:rsidRDefault="009D1E8B" w:rsidP="009D1E8B">
            <w:pPr>
              <w:widowControl w:val="0"/>
              <w:spacing w:line="276" w:lineRule="auto"/>
              <w:rPr>
                <w:ins w:id="188" w:author="Katrina Davis" w:date="2023-11-07T13:24:00Z"/>
                <w:rFonts w:eastAsia="Calibri" w:cstheme="minorHAnsi"/>
                <w:sz w:val="20"/>
                <w:szCs w:val="20"/>
              </w:rPr>
            </w:pPr>
            <w:ins w:id="189" w:author="Katrina Davis" w:date="2023-11-07T13:24:00Z">
              <w:r w:rsidRPr="009D1E8B">
                <w:rPr>
                  <w:rFonts w:eastAsia="Calibri" w:cstheme="minorHAnsi"/>
                  <w:sz w:val="20"/>
                  <w:szCs w:val="20"/>
                </w:rPr>
                <w:t>OR</w:t>
              </w:r>
            </w:ins>
          </w:p>
          <w:p w14:paraId="61B8C73A" w14:textId="43A2B819" w:rsidR="006D25B3" w:rsidRPr="00CA6375" w:rsidDel="009D1E8B" w:rsidRDefault="009D1E8B" w:rsidP="009D1E8B">
            <w:pPr>
              <w:widowControl w:val="0"/>
              <w:spacing w:line="276" w:lineRule="auto"/>
              <w:rPr>
                <w:del w:id="190" w:author="Katrina Davis" w:date="2023-11-07T13:24:00Z"/>
                <w:rFonts w:eastAsia="Calibri" w:cstheme="minorHAnsi"/>
                <w:sz w:val="20"/>
                <w:szCs w:val="20"/>
              </w:rPr>
            </w:pPr>
            <w:ins w:id="191" w:author="Katrina Davis" w:date="2023-11-07T13:24:00Z">
              <w:r w:rsidRPr="009D1E8B">
                <w:rPr>
                  <w:rFonts w:eastAsia="Calibri" w:cstheme="minorHAnsi"/>
                  <w:sz w:val="20"/>
                  <w:szCs w:val="20"/>
                </w:rPr>
                <w:t>(excessive overeating/binge eating during your time(s) of low weight? (EP6c) = 02 Yes AND not {case anorexia nervosa}))</w:t>
              </w:r>
            </w:ins>
            <w:del w:id="192" w:author="Katrina Davis" w:date="2023-11-07T13:24:00Z">
              <w:r w:rsidR="006D25B3" w:rsidRPr="00CA6375" w:rsidDel="009D1E8B">
                <w:rPr>
                  <w:rFonts w:eastAsia="Calibri" w:cstheme="minorHAnsi"/>
                  <w:sz w:val="20"/>
                  <w:szCs w:val="20"/>
                </w:rPr>
                <w:delText>NOT Case {Extended anorexia phenotype}</w:delText>
              </w:r>
            </w:del>
          </w:p>
          <w:p w14:paraId="08BFD83C" w14:textId="05538686" w:rsidR="006D25B3" w:rsidRPr="00CA6375" w:rsidDel="009D1E8B" w:rsidRDefault="006D25B3" w:rsidP="006D25B3">
            <w:pPr>
              <w:widowControl w:val="0"/>
              <w:spacing w:line="276" w:lineRule="auto"/>
              <w:rPr>
                <w:del w:id="193" w:author="Katrina Davis" w:date="2023-11-07T13:24:00Z"/>
                <w:rFonts w:eastAsia="Calibri" w:cstheme="minorHAnsi"/>
                <w:sz w:val="20"/>
                <w:szCs w:val="20"/>
              </w:rPr>
            </w:pPr>
            <w:del w:id="194" w:author="Katrina Davis" w:date="2023-11-07T13:24:00Z">
              <w:r w:rsidRPr="00CA6375" w:rsidDel="009D1E8B">
                <w:rPr>
                  <w:rFonts w:eastAsia="Calibri" w:cstheme="minorHAnsi"/>
                  <w:sz w:val="20"/>
                  <w:szCs w:val="20"/>
                </w:rPr>
                <w:delText>OR</w:delText>
              </w:r>
            </w:del>
          </w:p>
          <w:p w14:paraId="42D7394F" w14:textId="1FD57518" w:rsidR="006D25B3" w:rsidRPr="00CA6375" w:rsidDel="009D1E8B" w:rsidRDefault="006D25B3" w:rsidP="006D25B3">
            <w:pPr>
              <w:widowControl w:val="0"/>
              <w:spacing w:line="276" w:lineRule="auto"/>
              <w:rPr>
                <w:del w:id="195" w:author="Katrina Davis" w:date="2023-11-07T13:24:00Z"/>
                <w:rFonts w:eastAsia="Arial" w:cstheme="minorHAnsi"/>
                <w:sz w:val="20"/>
                <w:szCs w:val="20"/>
                <w:vertAlign w:val="superscript"/>
              </w:rPr>
            </w:pPr>
            <w:del w:id="196" w:author="Katrina Davis" w:date="2023-11-07T13:24:00Z">
              <w:r w:rsidRPr="00CA6375" w:rsidDel="009D1E8B">
                <w:rPr>
                  <w:rFonts w:eastAsia="Arial" w:cstheme="minorHAnsi"/>
                  <w:sz w:val="20"/>
                  <w:szCs w:val="20"/>
                </w:rPr>
                <w:delText>BMI at low weight} &gt; 18.55 kg/m</w:delText>
              </w:r>
              <w:r w:rsidRPr="00CA6375" w:rsidDel="009D1E8B">
                <w:rPr>
                  <w:rFonts w:eastAsia="Arial" w:cstheme="minorHAnsi"/>
                  <w:sz w:val="20"/>
                  <w:szCs w:val="20"/>
                  <w:vertAlign w:val="superscript"/>
                </w:rPr>
                <w:delText>2</w:delText>
              </w:r>
            </w:del>
          </w:p>
          <w:p w14:paraId="55BE586D" w14:textId="4157EE40" w:rsidR="006D25B3" w:rsidRPr="00CA6375" w:rsidDel="009D1E8B" w:rsidRDefault="006D25B3" w:rsidP="006D25B3">
            <w:pPr>
              <w:widowControl w:val="0"/>
              <w:spacing w:line="276" w:lineRule="auto"/>
              <w:rPr>
                <w:del w:id="197" w:author="Katrina Davis" w:date="2023-11-07T13:24:00Z"/>
                <w:rFonts w:eastAsia="Calibri" w:cstheme="minorHAnsi"/>
                <w:sz w:val="20"/>
                <w:szCs w:val="20"/>
              </w:rPr>
            </w:pPr>
            <w:del w:id="198" w:author="Katrina Davis" w:date="2023-11-07T13:24:00Z">
              <w:r w:rsidRPr="00CA6375" w:rsidDel="009D1E8B">
                <w:rPr>
                  <w:rFonts w:eastAsia="Calibri" w:cstheme="minorHAnsi"/>
                  <w:sz w:val="20"/>
                  <w:szCs w:val="20"/>
                </w:rPr>
                <w:delText>OR</w:delText>
              </w:r>
            </w:del>
          </w:p>
          <w:p w14:paraId="02532771" w14:textId="139D396F" w:rsidR="006D25B3" w:rsidRPr="00CA6375" w:rsidRDefault="006D25B3" w:rsidP="006D25B3">
            <w:pPr>
              <w:widowControl w:val="0"/>
              <w:spacing w:line="276" w:lineRule="auto"/>
              <w:rPr>
                <w:rFonts w:eastAsia="Calibri" w:cstheme="minorHAnsi"/>
                <w:sz w:val="20"/>
                <w:szCs w:val="20"/>
              </w:rPr>
            </w:pPr>
            <w:del w:id="199" w:author="Katrina Davis" w:date="2023-11-07T13:24:00Z">
              <w:r w:rsidRPr="00CA6375" w:rsidDel="009D1E8B">
                <w:rPr>
                  <w:rFonts w:eastAsiaTheme="minorEastAsia" w:cstheme="minorHAnsi"/>
                  <w:sz w:val="20"/>
                  <w:szCs w:val="20"/>
                </w:rPr>
                <w:delText>If you reported a time or times of low weight above, do/did you experience episodes of excessive overeating/binge eating during your time(s) of low weight? (</w:delText>
              </w:r>
              <w:r w:rsidRPr="00CA6375" w:rsidDel="009D1E8B">
                <w:rPr>
                  <w:rFonts w:eastAsia="Calibri" w:cstheme="minorHAnsi"/>
                  <w:sz w:val="20"/>
                  <w:szCs w:val="20"/>
                </w:rPr>
                <w:delText>EP6c) = 00 No, only at time(s) when I was NOT at low weight</w:delText>
              </w:r>
            </w:del>
          </w:p>
          <w:p w14:paraId="20B2624F" w14:textId="77777777" w:rsidR="006D25B3" w:rsidRPr="00CA6375" w:rsidRDefault="006D25B3" w:rsidP="006D25B3">
            <w:pPr>
              <w:widowControl w:val="0"/>
              <w:spacing w:line="276" w:lineRule="auto"/>
              <w:rPr>
                <w:rFonts w:eastAsia="Arial" w:cstheme="minorHAnsi"/>
                <w:sz w:val="20"/>
                <w:szCs w:val="20"/>
              </w:rPr>
            </w:pPr>
          </w:p>
          <w:p w14:paraId="18043241" w14:textId="0634008C"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4089E88" w14:textId="4C3EE109"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your episodes of excessive overeating/binge eating, how often have you felt like you did not have control over your eating (e.g. not being able to stop eating or feeling compelled to eat)? (</w:t>
            </w:r>
            <w:r w:rsidRPr="00CA6375">
              <w:rPr>
                <w:rFonts w:eastAsia="Calibri" w:cstheme="minorHAnsi"/>
                <w:sz w:val="20"/>
                <w:szCs w:val="20"/>
              </w:rPr>
              <w:t>EP7) = 03 At least once a week for at least three months</w:t>
            </w:r>
          </w:p>
          <w:p w14:paraId="32DCD8A1" w14:textId="77777777" w:rsidR="006D25B3" w:rsidRPr="00CA6375" w:rsidRDefault="006D25B3" w:rsidP="006D25B3">
            <w:pPr>
              <w:widowControl w:val="0"/>
              <w:spacing w:line="276" w:lineRule="auto"/>
              <w:rPr>
                <w:rFonts w:eastAsia="Calibri" w:cstheme="minorHAnsi"/>
                <w:sz w:val="20"/>
                <w:szCs w:val="20"/>
              </w:rPr>
            </w:pPr>
          </w:p>
          <w:p w14:paraId="09B6CD15" w14:textId="234BED5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34C9F93F" w14:textId="77777777" w:rsidR="006D25B3" w:rsidRPr="00CA6375" w:rsidRDefault="006D25B3" w:rsidP="006D25B3">
            <w:pPr>
              <w:autoSpaceDE w:val="0"/>
              <w:autoSpaceDN w:val="0"/>
              <w:adjustRightInd w:val="0"/>
              <w:rPr>
                <w:rFonts w:eastAsiaTheme="minorEastAsia" w:cstheme="minorHAnsi"/>
                <w:sz w:val="20"/>
                <w:szCs w:val="20"/>
              </w:rPr>
            </w:pPr>
            <w:r w:rsidRPr="00CA6375">
              <w:rPr>
                <w:rFonts w:eastAsiaTheme="minorEastAsia" w:cstheme="minorHAnsi"/>
                <w:sz w:val="20"/>
                <w:szCs w:val="20"/>
              </w:rPr>
              <w:t>During these episodes of excessive overeating/binge eating, have you:</w:t>
            </w:r>
          </w:p>
          <w:p w14:paraId="7C97DB91"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(EP8) = At least 3 of:</w:t>
            </w:r>
          </w:p>
          <w:p w14:paraId="009CCF38" w14:textId="77777777"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01 rapidly</w:t>
            </w:r>
          </w:p>
          <w:p w14:paraId="44E653E7" w14:textId="1AC64713"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02 uncomfortably</w:t>
            </w:r>
          </w:p>
          <w:p w14:paraId="23AFB2BA" w14:textId="293F407D"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03 hungry</w:t>
            </w:r>
          </w:p>
          <w:p w14:paraId="76EDB414" w14:textId="4DAC58B6"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04 embarassed</w:t>
            </w:r>
          </w:p>
          <w:p w14:paraId="4F90B933" w14:textId="058BD2E8"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05 disgusted</w:t>
            </w:r>
          </w:p>
          <w:p w14:paraId="49402885" w14:textId="77777777" w:rsidR="006D25B3" w:rsidRPr="00CA6375" w:rsidRDefault="006D25B3" w:rsidP="006D25B3">
            <w:pPr>
              <w:widowControl w:val="0"/>
              <w:spacing w:line="276" w:lineRule="auto"/>
              <w:rPr>
                <w:rFonts w:eastAsia="Calibri" w:cstheme="minorHAnsi"/>
                <w:sz w:val="20"/>
                <w:szCs w:val="20"/>
              </w:rPr>
            </w:pPr>
          </w:p>
          <w:p w14:paraId="532DA460" w14:textId="061A1DE8" w:rsidR="006D25B3" w:rsidRPr="00CA6375" w:rsidDel="00204200" w:rsidRDefault="006D25B3" w:rsidP="006D25B3">
            <w:pPr>
              <w:widowControl w:val="0"/>
              <w:spacing w:line="276" w:lineRule="auto"/>
              <w:rPr>
                <w:del w:id="200" w:author="Katrina Davis" w:date="2023-12-19T10:49:00Z"/>
                <w:rFonts w:eastAsia="Calibri" w:cstheme="minorHAnsi"/>
                <w:sz w:val="20"/>
                <w:szCs w:val="20"/>
              </w:rPr>
            </w:pPr>
            <w:del w:id="201" w:author="Katrina Davis" w:date="2023-12-19T10:49:00Z">
              <w:r w:rsidRPr="00CA6375" w:rsidDel="00204200">
                <w:rPr>
                  <w:rFonts w:eastAsia="Calibri" w:cstheme="minorHAnsi"/>
                  <w:sz w:val="20"/>
                  <w:szCs w:val="20"/>
                </w:rPr>
                <w:delText>AND</w:delText>
              </w:r>
            </w:del>
          </w:p>
          <w:p w14:paraId="1907E074" w14:textId="4D59446E" w:rsidR="006D25B3" w:rsidRPr="00CA6375" w:rsidDel="00204200" w:rsidRDefault="006D25B3" w:rsidP="006D25B3">
            <w:pPr>
              <w:widowControl w:val="0"/>
              <w:spacing w:line="276" w:lineRule="auto"/>
              <w:rPr>
                <w:del w:id="202" w:author="Katrina Davis" w:date="2023-12-19T10:49:00Z"/>
                <w:rFonts w:eastAsia="Calibri" w:cstheme="minorHAnsi"/>
                <w:sz w:val="20"/>
                <w:szCs w:val="20"/>
              </w:rPr>
            </w:pPr>
            <w:del w:id="203" w:author="Katrina Davis" w:date="2023-12-19T10:49:00Z">
              <w:r w:rsidRPr="00CA6375" w:rsidDel="00204200">
                <w:rPr>
                  <w:rFonts w:eastAsiaTheme="minorEastAsia" w:cstheme="minorHAnsi"/>
                  <w:sz w:val="20"/>
                  <w:szCs w:val="20"/>
                </w:rPr>
                <w:delText>Do/did you feel distressed about your episodes of excessive overeating/binge eating</w:delText>
              </w:r>
              <w:r w:rsidRPr="00CA6375" w:rsidDel="00204200">
                <w:rPr>
                  <w:rFonts w:eastAsia="Calibri" w:cstheme="minorHAnsi"/>
                  <w:sz w:val="20"/>
                  <w:szCs w:val="20"/>
                </w:rPr>
                <w:delText xml:space="preserve"> (EP9) =01 Yes</w:delText>
              </w:r>
            </w:del>
          </w:p>
          <w:p w14:paraId="5D540B27" w14:textId="74A300CE" w:rsidR="006D25B3" w:rsidRPr="00CA6375" w:rsidDel="00204200" w:rsidRDefault="006D25B3" w:rsidP="006D25B3">
            <w:pPr>
              <w:widowControl w:val="0"/>
              <w:spacing w:line="276" w:lineRule="auto"/>
              <w:rPr>
                <w:del w:id="204" w:author="Katrina Davis" w:date="2023-12-19T10:49:00Z"/>
                <w:rFonts w:eastAsia="Calibri" w:cstheme="minorHAnsi"/>
                <w:sz w:val="20"/>
                <w:szCs w:val="20"/>
              </w:rPr>
            </w:pPr>
          </w:p>
          <w:p w14:paraId="5E3A72FE" w14:textId="42CA1352"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3DD211C1" w14:textId="7D8D0046"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the time(s) when you were regularly overeating/binge eating, have you done any of the following as a way to control your body shape or weight? (</w:t>
            </w:r>
            <w:r w:rsidRPr="00CA6375">
              <w:rPr>
                <w:rFonts w:eastAsia="Calibri" w:cstheme="minorHAnsi"/>
                <w:sz w:val="20"/>
                <w:szCs w:val="20"/>
              </w:rPr>
              <w:t>EP10) = 00 None of the above</w:t>
            </w:r>
          </w:p>
        </w:tc>
        <w:tc>
          <w:tcPr>
            <w:tcW w:w="2431" w:type="dxa"/>
            <w:gridSpan w:val="2"/>
          </w:tcPr>
          <w:p w14:paraId="3F000097" w14:textId="55379D60"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Note there are two versions of algorithms for binge-eating disorder due to lack on consensus to criteria (see ICD version above)</w:t>
            </w:r>
          </w:p>
        </w:tc>
      </w:tr>
      <w:tr w:rsidR="00C1571D" w:rsidRPr="00CA6375" w14:paraId="3C6DF716" w14:textId="77777777" w:rsidTr="00CA6375">
        <w:trPr>
          <w:trHeight w:val="975"/>
          <w:tblHeader/>
        </w:trPr>
        <w:tc>
          <w:tcPr>
            <w:tcW w:w="1164" w:type="dxa"/>
          </w:tcPr>
          <w:p w14:paraId="0E85E9FC" w14:textId="77777777" w:rsidR="00C1571D" w:rsidRPr="00CA6375" w:rsidRDefault="00CA6375" w:rsidP="00C1571D">
            <w:pPr>
              <w:widowControl w:val="0"/>
              <w:spacing w:line="276" w:lineRule="auto"/>
              <w:rPr>
                <w:rFonts w:eastAsia="Arial" w:cstheme="minorHAnsi"/>
                <w:sz w:val="20"/>
                <w:szCs w:val="20"/>
              </w:rPr>
            </w:pPr>
            <w:r w:rsidRPr="00CA6375">
              <w:rPr>
                <w:rFonts w:eastAsia="Arial" w:cstheme="minorHAnsi"/>
                <w:sz w:val="20"/>
                <w:szCs w:val="20"/>
              </w:rPr>
              <w:t>Finding</w:t>
            </w:r>
          </w:p>
          <w:p w14:paraId="14A90A31" w14:textId="77777777" w:rsidR="00CA6375" w:rsidRPr="00CA6375" w:rsidRDefault="00CA6375" w:rsidP="00C1571D">
            <w:pPr>
              <w:widowControl w:val="0"/>
              <w:spacing w:line="276" w:lineRule="auto"/>
              <w:rPr>
                <w:rFonts w:eastAsia="Arial" w:cstheme="minorHAnsi"/>
                <w:sz w:val="20"/>
                <w:szCs w:val="20"/>
              </w:rPr>
            </w:pPr>
          </w:p>
          <w:p w14:paraId="75946608" w14:textId="78766083" w:rsidR="00CA6375" w:rsidRPr="00CA6375" w:rsidRDefault="00CA6375" w:rsidP="00C1571D">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591B2E73" w14:textId="6F1EE994"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Extended purging phenotype</w:t>
            </w:r>
          </w:p>
        </w:tc>
        <w:tc>
          <w:tcPr>
            <w:tcW w:w="2508" w:type="dxa"/>
            <w:gridSpan w:val="2"/>
          </w:tcPr>
          <w:p w14:paraId="02D1E133" w14:textId="549365CA"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Reports using vomiting, laxatives, diuretics or diet pills to control body shape or weight outside periods of low weight or binge-eating</w:t>
            </w:r>
          </w:p>
        </w:tc>
        <w:tc>
          <w:tcPr>
            <w:tcW w:w="2851" w:type="dxa"/>
          </w:tcPr>
          <w:p w14:paraId="48B918D3" w14:textId="3F15C23D" w:rsidR="00C1571D" w:rsidRPr="00CA6375" w:rsidRDefault="00C1571D" w:rsidP="00C1571D">
            <w:pPr>
              <w:widowControl w:val="0"/>
              <w:spacing w:line="276" w:lineRule="auto"/>
              <w:rPr>
                <w:rFonts w:eastAsia="Calibri" w:cstheme="minorHAnsi"/>
                <w:sz w:val="20"/>
                <w:szCs w:val="20"/>
              </w:rPr>
            </w:pPr>
            <w:r w:rsidRPr="00CA6375">
              <w:rPr>
                <w:rFonts w:cstheme="minorHAnsi"/>
                <w:sz w:val="20"/>
                <w:szCs w:val="20"/>
              </w:rPr>
              <w:t xml:space="preserve">Was there a time in your life when you made yourself vomit, used laxatives, diuretics or pills, on their own or in combination, at least once a week as a way to control your body shape or weight? (EP11a) = 01 Yes, at least once a week </w:t>
            </w:r>
          </w:p>
        </w:tc>
        <w:tc>
          <w:tcPr>
            <w:tcW w:w="2431" w:type="dxa"/>
            <w:gridSpan w:val="2"/>
          </w:tcPr>
          <w:p w14:paraId="7FFA3270" w14:textId="7172D3BA"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Extended eating disorder phenotypes include participants that may not meet the exact diagnostic criteria used for disorder algorithms, and do not represent any clinical entity</w:t>
            </w:r>
          </w:p>
        </w:tc>
      </w:tr>
      <w:tr w:rsidR="00C1571D" w:rsidRPr="00CA6375" w14:paraId="3D92660D" w14:textId="77777777" w:rsidTr="00CA6375">
        <w:trPr>
          <w:trHeight w:val="975"/>
          <w:tblHeader/>
        </w:trPr>
        <w:tc>
          <w:tcPr>
            <w:tcW w:w="1164" w:type="dxa"/>
          </w:tcPr>
          <w:p w14:paraId="677DDD56"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62A11A9C" w14:textId="77777777" w:rsidR="00CA6375" w:rsidRPr="00CA6375" w:rsidRDefault="00CA6375" w:rsidP="00CA6375">
            <w:pPr>
              <w:widowControl w:val="0"/>
              <w:spacing w:line="276" w:lineRule="auto"/>
              <w:rPr>
                <w:rFonts w:eastAsia="Arial" w:cstheme="minorHAnsi"/>
                <w:sz w:val="20"/>
                <w:szCs w:val="20"/>
              </w:rPr>
            </w:pPr>
          </w:p>
          <w:p w14:paraId="3143BA8E" w14:textId="5986C1DD" w:rsidR="00C1571D"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0E589F59"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Purging disorder</w:t>
            </w:r>
          </w:p>
        </w:tc>
        <w:tc>
          <w:tcPr>
            <w:tcW w:w="2508" w:type="dxa"/>
            <w:gridSpan w:val="2"/>
          </w:tcPr>
          <w:p w14:paraId="78E5D0ED"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1) Outside of any periods of low weight or regular over-eating, used at least one of the following: vomit, laxatives, diuretics or diet pills</w:t>
            </w:r>
          </w:p>
          <w:p w14:paraId="238D0BC3"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PLUS</w:t>
            </w:r>
          </w:p>
          <w:p w14:paraId="7508EE76"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2) Used at least once a week for at least three months</w:t>
            </w:r>
          </w:p>
          <w:p w14:paraId="72B10EAA"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PLUS</w:t>
            </w:r>
          </w:p>
          <w:p w14:paraId="0D8C7BE2"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3) At time when regular episodes of purging, self-worth was dependent on body shape / weight to moderate or great deal</w:t>
            </w:r>
          </w:p>
        </w:tc>
        <w:tc>
          <w:tcPr>
            <w:tcW w:w="2851" w:type="dxa"/>
          </w:tcPr>
          <w:p w14:paraId="6F75AB7A" w14:textId="77777777" w:rsidR="007A71DC" w:rsidRPr="00CA6375" w:rsidRDefault="007A71DC" w:rsidP="00C1571D">
            <w:pPr>
              <w:widowControl w:val="0"/>
              <w:spacing w:line="276" w:lineRule="auto"/>
              <w:rPr>
                <w:rFonts w:cstheme="minorHAnsi"/>
                <w:sz w:val="20"/>
                <w:szCs w:val="20"/>
              </w:rPr>
            </w:pPr>
            <w:r w:rsidRPr="00CA6375">
              <w:rPr>
                <w:rFonts w:cstheme="minorHAnsi"/>
                <w:sz w:val="20"/>
                <w:szCs w:val="20"/>
              </w:rPr>
              <w:t>Was there a time in your life when you made yourself vomit, used laxatives, diuretics or pills, on their own or in combination, at least once a week as a way to control your body shape or weight? (EP11a) = 01 Yes, at least once a week</w:t>
            </w:r>
          </w:p>
          <w:p w14:paraId="04503833" w14:textId="77777777" w:rsidR="00C1571D" w:rsidRPr="00CA6375" w:rsidRDefault="00C1571D" w:rsidP="00C1571D">
            <w:pPr>
              <w:widowControl w:val="0"/>
              <w:spacing w:line="276" w:lineRule="auto"/>
              <w:rPr>
                <w:rFonts w:eastAsia="Calibri" w:cstheme="minorHAnsi"/>
                <w:sz w:val="20"/>
                <w:szCs w:val="20"/>
              </w:rPr>
            </w:pPr>
            <w:r w:rsidRPr="00CA6375">
              <w:rPr>
                <w:rFonts w:eastAsia="Calibri" w:cstheme="minorHAnsi"/>
                <w:sz w:val="20"/>
                <w:szCs w:val="20"/>
              </w:rPr>
              <w:t>AND</w:t>
            </w:r>
          </w:p>
          <w:p w14:paraId="1488AEF5" w14:textId="36F83CBA" w:rsidR="00C1571D" w:rsidRPr="00CA6375" w:rsidRDefault="000A60EE" w:rsidP="00C1571D">
            <w:pPr>
              <w:widowControl w:val="0"/>
              <w:spacing w:line="276" w:lineRule="auto"/>
              <w:rPr>
                <w:rFonts w:eastAsia="Calibri" w:cstheme="minorHAnsi"/>
                <w:sz w:val="20"/>
                <w:szCs w:val="20"/>
              </w:rPr>
            </w:pPr>
            <w:r w:rsidRPr="00CA6375">
              <w:rPr>
                <w:rFonts w:cstheme="minorHAnsi"/>
                <w:sz w:val="20"/>
                <w:szCs w:val="20"/>
              </w:rPr>
              <w:t>Outside any periods of low weight or regular overeating/binge eating that you may have told us about, what was the longest amount of time where you engaged in any of the behaviours (made yourself vomit, used laxatives, diuretics or pills), on their own or in combination, at least once a week? (</w:t>
            </w:r>
            <w:r w:rsidR="00C1571D" w:rsidRPr="00CA6375">
              <w:rPr>
                <w:rFonts w:eastAsia="Calibri" w:cstheme="minorHAnsi"/>
                <w:sz w:val="20"/>
                <w:szCs w:val="20"/>
              </w:rPr>
              <w:t>EP11b</w:t>
            </w:r>
            <w:r w:rsidRPr="00CA6375">
              <w:rPr>
                <w:rFonts w:eastAsia="Calibri" w:cstheme="minorHAnsi"/>
                <w:sz w:val="20"/>
                <w:szCs w:val="20"/>
              </w:rPr>
              <w:t xml:space="preserve">) </w:t>
            </w:r>
            <w:r w:rsidR="00C1571D" w:rsidRPr="00CA6375">
              <w:rPr>
                <w:rFonts w:eastAsia="Calibri" w:cstheme="minorHAnsi"/>
                <w:sz w:val="20"/>
                <w:szCs w:val="20"/>
              </w:rPr>
              <w:t>= 03 At least three months</w:t>
            </w:r>
          </w:p>
          <w:p w14:paraId="5AACA9D8" w14:textId="77777777" w:rsidR="00C1571D" w:rsidRPr="00CA6375" w:rsidRDefault="00C1571D" w:rsidP="00C1571D">
            <w:pPr>
              <w:widowControl w:val="0"/>
              <w:spacing w:line="276" w:lineRule="auto"/>
              <w:rPr>
                <w:rFonts w:eastAsia="Calibri" w:cstheme="minorHAnsi"/>
                <w:sz w:val="20"/>
                <w:szCs w:val="20"/>
              </w:rPr>
            </w:pPr>
            <w:r w:rsidRPr="00CA6375">
              <w:rPr>
                <w:rFonts w:eastAsia="Calibri" w:cstheme="minorHAnsi"/>
                <w:sz w:val="20"/>
                <w:szCs w:val="20"/>
              </w:rPr>
              <w:t>AND</w:t>
            </w:r>
          </w:p>
          <w:p w14:paraId="1E909F5A" w14:textId="402F5CC7" w:rsidR="00C1571D" w:rsidRPr="00CA6375" w:rsidRDefault="00164D76" w:rsidP="00DD1771">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During the time when you were engaging in these behaviours, how dependent was your self-worth on your body shape or weight?</w:t>
            </w:r>
            <w:r w:rsidR="00DD1771" w:rsidRPr="00CA6375">
              <w:rPr>
                <w:rStyle w:val="normaltextrun"/>
                <w:rFonts w:cstheme="minorHAnsi"/>
                <w:color w:val="000000" w:themeColor="text1"/>
                <w:sz w:val="20"/>
                <w:szCs w:val="20"/>
                <w:shd w:val="clear" w:color="auto" w:fill="FFFFFF"/>
              </w:rPr>
              <w:t xml:space="preserve"> (</w:t>
            </w:r>
            <w:r w:rsidR="00C1571D" w:rsidRPr="00CA6375">
              <w:rPr>
                <w:rFonts w:eastAsia="Calibri" w:cstheme="minorHAnsi"/>
                <w:sz w:val="20"/>
                <w:szCs w:val="20"/>
              </w:rPr>
              <w:t>EP11c</w:t>
            </w:r>
            <w:r w:rsidR="00DD1771" w:rsidRPr="00CA6375">
              <w:rPr>
                <w:rFonts w:eastAsia="Calibri" w:cstheme="minorHAnsi"/>
                <w:sz w:val="20"/>
                <w:szCs w:val="20"/>
              </w:rPr>
              <w:t xml:space="preserve">) </w:t>
            </w:r>
            <w:r w:rsidR="00C1571D" w:rsidRPr="00CA6375">
              <w:rPr>
                <w:rFonts w:eastAsia="Calibri" w:cstheme="minorHAnsi"/>
                <w:sz w:val="20"/>
                <w:szCs w:val="20"/>
              </w:rPr>
              <w:t>= 02 A great deal</w:t>
            </w:r>
            <w:r w:rsidR="00DD1771" w:rsidRPr="00CA6375">
              <w:rPr>
                <w:rFonts w:eastAsia="Calibri" w:cstheme="minorHAnsi"/>
                <w:sz w:val="20"/>
                <w:szCs w:val="20"/>
              </w:rPr>
              <w:t xml:space="preserve"> </w:t>
            </w:r>
            <w:r w:rsidR="00C1571D" w:rsidRPr="00CA6375">
              <w:rPr>
                <w:rFonts w:eastAsia="Calibri" w:cstheme="minorHAnsi"/>
                <w:sz w:val="20"/>
                <w:szCs w:val="20"/>
              </w:rPr>
              <w:t>OR</w:t>
            </w:r>
            <w:r w:rsidR="00DD1771" w:rsidRPr="00CA6375">
              <w:rPr>
                <w:rFonts w:eastAsia="Calibri" w:cstheme="minorHAnsi"/>
                <w:sz w:val="20"/>
                <w:szCs w:val="20"/>
              </w:rPr>
              <w:t xml:space="preserve"> </w:t>
            </w:r>
            <w:r w:rsidR="00C1571D" w:rsidRPr="00CA6375">
              <w:rPr>
                <w:rFonts w:eastAsia="Calibri" w:cstheme="minorHAnsi"/>
                <w:sz w:val="20"/>
                <w:szCs w:val="20"/>
              </w:rPr>
              <w:t>01 A moderate amount</w:t>
            </w:r>
          </w:p>
        </w:tc>
        <w:tc>
          <w:tcPr>
            <w:tcW w:w="2431" w:type="dxa"/>
            <w:gridSpan w:val="2"/>
          </w:tcPr>
          <w:p w14:paraId="2D3DF951" w14:textId="77777777" w:rsidR="00C1571D" w:rsidRPr="00CA6375" w:rsidRDefault="00C1571D" w:rsidP="00C1571D">
            <w:pPr>
              <w:widowControl w:val="0"/>
              <w:spacing w:line="276" w:lineRule="auto"/>
              <w:rPr>
                <w:rFonts w:eastAsia="Arial" w:cstheme="minorHAnsi"/>
                <w:sz w:val="20"/>
                <w:szCs w:val="20"/>
              </w:rPr>
            </w:pPr>
          </w:p>
        </w:tc>
      </w:tr>
      <w:tr w:rsidR="00C1571D" w:rsidRPr="00CA6375" w14:paraId="65504B97" w14:textId="77777777" w:rsidTr="00CA6375">
        <w:trPr>
          <w:tblHeader/>
        </w:trPr>
        <w:tc>
          <w:tcPr>
            <w:tcW w:w="10485" w:type="dxa"/>
            <w:gridSpan w:val="7"/>
          </w:tcPr>
          <w:p w14:paraId="5C453006" w14:textId="77777777" w:rsidR="00C1571D" w:rsidRPr="00CA6375" w:rsidRDefault="00C1571D" w:rsidP="00CA6375">
            <w:pPr>
              <w:pStyle w:val="Heading2"/>
              <w:rPr>
                <w:rFonts w:asciiTheme="minorHAnsi" w:hAnsiTheme="minorHAnsi" w:cstheme="minorHAnsi"/>
                <w:sz w:val="20"/>
                <w:szCs w:val="20"/>
              </w:rPr>
            </w:pPr>
            <w:bookmarkStart w:id="205" w:name="_Alcohol_section_(MD)"/>
            <w:bookmarkEnd w:id="205"/>
            <w:r w:rsidRPr="00CA6375">
              <w:rPr>
                <w:rFonts w:asciiTheme="minorHAnsi" w:hAnsiTheme="minorHAnsi" w:cstheme="minorHAnsi"/>
                <w:sz w:val="20"/>
                <w:szCs w:val="20"/>
              </w:rPr>
              <w:t>Alcohol section (MD)</w:t>
            </w:r>
          </w:p>
        </w:tc>
      </w:tr>
      <w:tr w:rsidR="00C1571D" w:rsidRPr="00CA6375" w14:paraId="04BF0BFC" w14:textId="77777777" w:rsidTr="00CA6375">
        <w:trPr>
          <w:tblHeader/>
        </w:trPr>
        <w:tc>
          <w:tcPr>
            <w:tcW w:w="1164" w:type="dxa"/>
          </w:tcPr>
          <w:p w14:paraId="7F4095F5" w14:textId="77777777" w:rsidR="00C1571D" w:rsidRPr="00CA6375" w:rsidRDefault="00C1571D" w:rsidP="00C1571D">
            <w:pPr>
              <w:spacing w:line="259" w:lineRule="auto"/>
              <w:rPr>
                <w:rFonts w:cstheme="minorHAnsi"/>
                <w:sz w:val="20"/>
                <w:szCs w:val="20"/>
              </w:rPr>
            </w:pPr>
            <w:r w:rsidRPr="00CA6375">
              <w:rPr>
                <w:rFonts w:cstheme="minorHAnsi"/>
                <w:sz w:val="20"/>
                <w:szCs w:val="20"/>
              </w:rPr>
              <w:t>Score</w:t>
            </w:r>
          </w:p>
          <w:p w14:paraId="1FE1BC8E" w14:textId="77777777" w:rsidR="00C1571D" w:rsidRPr="00CA6375" w:rsidRDefault="00C1571D" w:rsidP="00C1571D">
            <w:pPr>
              <w:spacing w:line="259" w:lineRule="auto"/>
              <w:rPr>
                <w:rFonts w:cstheme="minorHAnsi"/>
                <w:sz w:val="20"/>
                <w:szCs w:val="20"/>
              </w:rPr>
            </w:pPr>
          </w:p>
          <w:p w14:paraId="5470D1E5" w14:textId="0C905F49" w:rsidR="00C1571D" w:rsidRPr="00CA6375" w:rsidRDefault="00C1571D" w:rsidP="00C1571D">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07312991" w14:textId="4F53701D" w:rsidR="00C1571D" w:rsidRPr="00CA6375" w:rsidRDefault="00C1571D" w:rsidP="00C1571D">
            <w:pPr>
              <w:spacing w:line="259" w:lineRule="auto"/>
              <w:rPr>
                <w:rFonts w:cstheme="minorHAnsi"/>
                <w:sz w:val="20"/>
                <w:szCs w:val="20"/>
              </w:rPr>
            </w:pPr>
            <w:r w:rsidRPr="00CA6375">
              <w:rPr>
                <w:rFonts w:cstheme="minorHAnsi"/>
                <w:sz w:val="20"/>
                <w:szCs w:val="20"/>
              </w:rPr>
              <w:t>AUDIT full score</w:t>
            </w:r>
          </w:p>
        </w:tc>
        <w:tc>
          <w:tcPr>
            <w:tcW w:w="2333" w:type="dxa"/>
          </w:tcPr>
          <w:p w14:paraId="04145E52" w14:textId="77777777" w:rsidR="00C1571D" w:rsidRPr="00CA6375" w:rsidRDefault="00C1571D" w:rsidP="00C1571D">
            <w:pPr>
              <w:spacing w:line="259" w:lineRule="auto"/>
              <w:rPr>
                <w:rFonts w:cstheme="minorHAnsi"/>
                <w:sz w:val="20"/>
                <w:szCs w:val="20"/>
              </w:rPr>
            </w:pPr>
            <w:r w:rsidRPr="00CA6375">
              <w:rPr>
                <w:rFonts w:cstheme="minorHAnsi"/>
                <w:sz w:val="20"/>
                <w:szCs w:val="20"/>
              </w:rPr>
              <w:t>Sum individual scores (0-4)</w:t>
            </w:r>
          </w:p>
          <w:p w14:paraId="1C731D93" w14:textId="77777777" w:rsidR="00C1571D" w:rsidRPr="00CA6375" w:rsidRDefault="00C1571D" w:rsidP="00C1571D">
            <w:pPr>
              <w:spacing w:line="259" w:lineRule="auto"/>
              <w:rPr>
                <w:rFonts w:cstheme="minorHAnsi"/>
                <w:sz w:val="20"/>
                <w:szCs w:val="20"/>
              </w:rPr>
            </w:pPr>
          </w:p>
          <w:p w14:paraId="07424335" w14:textId="55112E4E" w:rsidR="00C1571D" w:rsidRPr="00CA6375" w:rsidRDefault="00C1571D" w:rsidP="00C1571D">
            <w:pPr>
              <w:spacing w:line="259" w:lineRule="auto"/>
              <w:rPr>
                <w:rFonts w:cstheme="minorHAnsi"/>
                <w:sz w:val="20"/>
                <w:szCs w:val="20"/>
              </w:rPr>
            </w:pPr>
            <w:r w:rsidRPr="00CA6375">
              <w:rPr>
                <w:rFonts w:cstheme="minorHAnsi"/>
                <w:sz w:val="20"/>
                <w:szCs w:val="20"/>
              </w:rPr>
              <w:t>(Coding on UKB is variable, so requires careful adjustment)</w:t>
            </w:r>
          </w:p>
        </w:tc>
        <w:tc>
          <w:tcPr>
            <w:tcW w:w="2851" w:type="dxa"/>
          </w:tcPr>
          <w:p w14:paraId="14190194" w14:textId="2EC29F8B" w:rsidR="00C1571D" w:rsidRPr="00CA6375" w:rsidRDefault="00C1571D" w:rsidP="00C1571D">
            <w:pPr>
              <w:spacing w:line="259" w:lineRule="auto"/>
              <w:rPr>
                <w:rFonts w:cstheme="minorHAnsi"/>
                <w:sz w:val="20"/>
                <w:szCs w:val="20"/>
              </w:rPr>
            </w:pPr>
            <w:r w:rsidRPr="00CA6375">
              <w:rPr>
                <w:rFonts w:cstheme="minorHAnsi"/>
                <w:sz w:val="20"/>
                <w:szCs w:val="20"/>
              </w:rPr>
              <w:t>Sum the following, adjusting item scores to 0-4 as indicated:</w:t>
            </w:r>
          </w:p>
          <w:p w14:paraId="7E0B1A06" w14:textId="77777777" w:rsidR="00C1571D" w:rsidRPr="00CA6375" w:rsidRDefault="00C1571D" w:rsidP="00C1571D">
            <w:pPr>
              <w:spacing w:line="259" w:lineRule="auto"/>
              <w:rPr>
                <w:rFonts w:cstheme="minorHAnsi"/>
                <w:sz w:val="20"/>
                <w:szCs w:val="20"/>
              </w:rPr>
            </w:pPr>
          </w:p>
          <w:p w14:paraId="2EABB711"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Frequency (AUDIT1)</w:t>
            </w:r>
          </w:p>
          <w:p w14:paraId="1E5E3C85" w14:textId="67183D30" w:rsidR="00C1571D" w:rsidRPr="00CA6375" w:rsidRDefault="00C1571D" w:rsidP="00C1571D">
            <w:pPr>
              <w:rPr>
                <w:rFonts w:cstheme="minorHAnsi"/>
                <w:sz w:val="20"/>
                <w:szCs w:val="20"/>
              </w:rPr>
            </w:pPr>
            <w:r w:rsidRPr="00CA6375">
              <w:rPr>
                <w:rFonts w:cstheme="minorHAnsi"/>
                <w:sz w:val="20"/>
                <w:szCs w:val="20"/>
              </w:rPr>
              <w:t>scored 0-4, no adjustment needed</w:t>
            </w:r>
          </w:p>
          <w:p w14:paraId="4BB9A670"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Typical drinks (AUDIT 1a)</w:t>
            </w:r>
          </w:p>
          <w:p w14:paraId="2044852C" w14:textId="6D9B5652" w:rsidR="00C1571D" w:rsidRPr="00CA6375" w:rsidRDefault="00C1571D" w:rsidP="00C1571D">
            <w:pPr>
              <w:rPr>
                <w:rFonts w:cstheme="minorHAnsi"/>
                <w:sz w:val="20"/>
                <w:szCs w:val="20"/>
              </w:rPr>
            </w:pPr>
            <w:r w:rsidRPr="00CA6375">
              <w:rPr>
                <w:rFonts w:cstheme="minorHAnsi"/>
                <w:sz w:val="20"/>
                <w:szCs w:val="20"/>
              </w:rPr>
              <w:t>scored 1-5, needs adjusting</w:t>
            </w:r>
          </w:p>
          <w:p w14:paraId="5769E048"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Six or more drinks (AUDIT 1b)</w:t>
            </w:r>
          </w:p>
          <w:p w14:paraId="7FB5AE11" w14:textId="3F210211" w:rsidR="00C1571D" w:rsidRPr="00CA6375" w:rsidRDefault="00C1571D" w:rsidP="00C1571D">
            <w:pPr>
              <w:rPr>
                <w:rFonts w:cstheme="minorHAnsi"/>
                <w:sz w:val="20"/>
                <w:szCs w:val="20"/>
              </w:rPr>
            </w:pPr>
            <w:r w:rsidRPr="00CA6375">
              <w:rPr>
                <w:rFonts w:cstheme="minorHAnsi"/>
                <w:sz w:val="20"/>
                <w:szCs w:val="20"/>
              </w:rPr>
              <w:t>scored 1-5, needs adjusting</w:t>
            </w:r>
          </w:p>
          <w:p w14:paraId="78998936" w14:textId="10A6CDFC"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Unable to stop (AUDIT 2)</w:t>
            </w:r>
          </w:p>
          <w:p w14:paraId="77E3AE25" w14:textId="3846B757" w:rsidR="00C1571D" w:rsidRPr="00CA6375" w:rsidRDefault="00C1571D" w:rsidP="00C1571D">
            <w:pPr>
              <w:rPr>
                <w:rFonts w:cstheme="minorHAnsi"/>
                <w:sz w:val="20"/>
                <w:szCs w:val="20"/>
              </w:rPr>
            </w:pPr>
            <w:r w:rsidRPr="00CA6375">
              <w:rPr>
                <w:rFonts w:cstheme="minorHAnsi"/>
                <w:sz w:val="20"/>
                <w:szCs w:val="20"/>
              </w:rPr>
              <w:t>scored 1-5, needs adjusting</w:t>
            </w:r>
          </w:p>
          <w:p w14:paraId="7AA4CFE2"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Failed to do what expected due to drinking (AUDIT 3)</w:t>
            </w:r>
          </w:p>
          <w:p w14:paraId="749CB7E6" w14:textId="018C09D1" w:rsidR="00C1571D" w:rsidRPr="00CA6375" w:rsidRDefault="00C1571D" w:rsidP="00C1571D">
            <w:pPr>
              <w:rPr>
                <w:rFonts w:cstheme="minorHAnsi"/>
                <w:sz w:val="20"/>
                <w:szCs w:val="20"/>
              </w:rPr>
            </w:pPr>
            <w:r w:rsidRPr="00CA6375">
              <w:rPr>
                <w:rFonts w:cstheme="minorHAnsi"/>
                <w:sz w:val="20"/>
                <w:szCs w:val="20"/>
              </w:rPr>
              <w:t>scored 1-5, needs adjusting</w:t>
            </w:r>
          </w:p>
          <w:p w14:paraId="7DABAA03"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Needed to drink first thing (AUDIT 4)</w:t>
            </w:r>
          </w:p>
          <w:p w14:paraId="3B47F980" w14:textId="63543A20" w:rsidR="00C1571D" w:rsidRPr="00CA6375" w:rsidRDefault="00C1571D" w:rsidP="00C1571D">
            <w:pPr>
              <w:rPr>
                <w:rFonts w:cstheme="minorHAnsi"/>
                <w:sz w:val="20"/>
                <w:szCs w:val="20"/>
              </w:rPr>
            </w:pPr>
            <w:r w:rsidRPr="00CA6375">
              <w:rPr>
                <w:rFonts w:cstheme="minorHAnsi"/>
                <w:sz w:val="20"/>
                <w:szCs w:val="20"/>
              </w:rPr>
              <w:t>scored 1-5, needs adjusting</w:t>
            </w:r>
          </w:p>
          <w:p w14:paraId="5418BE0F" w14:textId="282765BE"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Guilt due to drinking (AUDIT 5)</w:t>
            </w:r>
          </w:p>
          <w:p w14:paraId="533B8295" w14:textId="7610BDD7" w:rsidR="00C1571D" w:rsidRPr="00CA6375" w:rsidRDefault="00C1571D" w:rsidP="00C1571D">
            <w:pPr>
              <w:rPr>
                <w:rFonts w:cstheme="minorHAnsi"/>
                <w:sz w:val="20"/>
                <w:szCs w:val="20"/>
              </w:rPr>
            </w:pPr>
            <w:r w:rsidRPr="00CA6375">
              <w:rPr>
                <w:rFonts w:cstheme="minorHAnsi"/>
                <w:sz w:val="20"/>
                <w:szCs w:val="20"/>
              </w:rPr>
              <w:t>scored 1-5, needs adjusting</w:t>
            </w:r>
          </w:p>
          <w:p w14:paraId="2EB3B533"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Unable to remember due to drink (AUDIT 6)</w:t>
            </w:r>
          </w:p>
          <w:p w14:paraId="2D0D7B3A" w14:textId="36063FF8" w:rsidR="00C1571D" w:rsidRPr="00CA6375" w:rsidRDefault="00C1571D" w:rsidP="00C1571D">
            <w:pPr>
              <w:rPr>
                <w:rFonts w:cstheme="minorHAnsi"/>
                <w:sz w:val="20"/>
                <w:szCs w:val="20"/>
              </w:rPr>
            </w:pPr>
            <w:r w:rsidRPr="00CA6375">
              <w:rPr>
                <w:rFonts w:cstheme="minorHAnsi"/>
                <w:sz w:val="20"/>
                <w:szCs w:val="20"/>
              </w:rPr>
              <w:t>scored 1-5, needs adjusting</w:t>
            </w:r>
          </w:p>
          <w:p w14:paraId="7CF6DC07"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Injury due to drinking ever (AUDIT 7)</w:t>
            </w:r>
          </w:p>
          <w:p w14:paraId="793D2587" w14:textId="7EC1A21E" w:rsidR="00C1571D" w:rsidRPr="00CA6375" w:rsidRDefault="00C1571D" w:rsidP="00C1571D">
            <w:pPr>
              <w:rPr>
                <w:rFonts w:cstheme="minorHAnsi"/>
                <w:sz w:val="20"/>
                <w:szCs w:val="20"/>
              </w:rPr>
            </w:pPr>
            <w:r w:rsidRPr="00CA6375">
              <w:rPr>
                <w:rFonts w:cstheme="minorHAnsi"/>
                <w:sz w:val="20"/>
                <w:szCs w:val="20"/>
              </w:rPr>
              <w:t>scored 0,1,2, needs adjusting to 0,2,4</w:t>
            </w:r>
          </w:p>
          <w:p w14:paraId="1A080BB7"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Advice to cut down ever (AUDIT 8)</w:t>
            </w:r>
          </w:p>
          <w:p w14:paraId="39D5947E" w14:textId="614826D1" w:rsidR="00C1571D" w:rsidRPr="00CA6375" w:rsidRDefault="00C1571D" w:rsidP="00C1571D">
            <w:pPr>
              <w:rPr>
                <w:rFonts w:cstheme="minorHAnsi"/>
                <w:sz w:val="20"/>
                <w:szCs w:val="20"/>
              </w:rPr>
            </w:pPr>
            <w:r w:rsidRPr="00CA6375">
              <w:rPr>
                <w:rFonts w:cstheme="minorHAnsi"/>
                <w:sz w:val="20"/>
                <w:szCs w:val="20"/>
              </w:rPr>
              <w:t>scored 0,1,2, needs adjusting to 0,2,4</w:t>
            </w:r>
          </w:p>
        </w:tc>
        <w:tc>
          <w:tcPr>
            <w:tcW w:w="2431" w:type="dxa"/>
            <w:gridSpan w:val="2"/>
          </w:tcPr>
          <w:p w14:paraId="51AE87B4" w14:textId="22F3E34F" w:rsidR="00C1571D" w:rsidRPr="00CA6375" w:rsidRDefault="00C1571D" w:rsidP="00C1571D">
            <w:pPr>
              <w:spacing w:line="259" w:lineRule="auto"/>
              <w:rPr>
                <w:rFonts w:cstheme="minorHAnsi"/>
                <w:sz w:val="20"/>
                <w:szCs w:val="20"/>
              </w:rPr>
            </w:pPr>
            <w:r w:rsidRPr="00CA6375">
              <w:rPr>
                <w:rFonts w:cstheme="minorHAnsi"/>
                <w:sz w:val="20"/>
                <w:szCs w:val="20"/>
              </w:rPr>
              <w:t>Can be scored using algorithm, or scores in each section added together and cut-off used</w:t>
            </w:r>
            <w:r w:rsidR="00CA6375" w:rsidRPr="00CA6375">
              <w:rPr>
                <w:rFonts w:cstheme="minorHAnsi"/>
                <w:sz w:val="20"/>
                <w:szCs w:val="20"/>
              </w:rPr>
              <w:t xml:space="preserve"> (full score)</w:t>
            </w:r>
            <w:r w:rsidRPr="00CA6375">
              <w:rPr>
                <w:rFonts w:cstheme="minorHAnsi"/>
                <w:sz w:val="20"/>
                <w:szCs w:val="20"/>
              </w:rPr>
              <w:t xml:space="preserve">. </w:t>
            </w:r>
            <w:r w:rsidR="00CA6375" w:rsidRPr="00CA6375">
              <w:rPr>
                <w:rFonts w:cstheme="minorHAnsi"/>
                <w:sz w:val="20"/>
                <w:szCs w:val="20"/>
              </w:rPr>
              <w:t xml:space="preserve">The full score approach seems to be more used in the </w:t>
            </w:r>
            <w:r w:rsidRPr="00CA6375">
              <w:rPr>
                <w:rFonts w:cstheme="minorHAnsi"/>
                <w:sz w:val="20"/>
                <w:szCs w:val="20"/>
              </w:rPr>
              <w:t xml:space="preserve">literature. </w:t>
            </w:r>
          </w:p>
          <w:p w14:paraId="2F98EDBE" w14:textId="77777777" w:rsidR="00C1571D" w:rsidRPr="00CA6375" w:rsidRDefault="00C1571D" w:rsidP="00C1571D">
            <w:pPr>
              <w:spacing w:line="259" w:lineRule="auto"/>
              <w:rPr>
                <w:rFonts w:cstheme="minorHAnsi"/>
                <w:sz w:val="20"/>
                <w:szCs w:val="20"/>
              </w:rPr>
            </w:pPr>
          </w:p>
          <w:p w14:paraId="18E55456" w14:textId="77777777" w:rsidR="00C1571D" w:rsidRPr="00CA6375" w:rsidRDefault="00C1571D" w:rsidP="00C1571D">
            <w:pPr>
              <w:spacing w:line="259" w:lineRule="auto"/>
              <w:rPr>
                <w:rFonts w:cstheme="minorHAnsi"/>
                <w:sz w:val="20"/>
                <w:szCs w:val="20"/>
              </w:rPr>
            </w:pPr>
            <w:r w:rsidRPr="00CA6375">
              <w:rPr>
                <w:rFonts w:cstheme="minorHAnsi"/>
                <w:sz w:val="20"/>
                <w:szCs w:val="20"/>
              </w:rPr>
              <w:t>Notes:</w:t>
            </w:r>
          </w:p>
          <w:p w14:paraId="30E13791" w14:textId="77777777" w:rsidR="00C1571D" w:rsidRPr="00CA6375" w:rsidRDefault="00C1571D" w:rsidP="00C1571D">
            <w:pPr>
              <w:spacing w:line="259" w:lineRule="auto"/>
              <w:rPr>
                <w:rFonts w:cstheme="minorHAnsi"/>
                <w:sz w:val="20"/>
                <w:szCs w:val="20"/>
              </w:rPr>
            </w:pPr>
            <w:r w:rsidRPr="00CA6375">
              <w:rPr>
                <w:rFonts w:cstheme="minorHAnsi"/>
                <w:sz w:val="20"/>
                <w:szCs w:val="20"/>
              </w:rPr>
              <w:t>1.Skipping rule from 1 or 1b to 7 means some items may be incomplete-</w:t>
            </w:r>
          </w:p>
          <w:p w14:paraId="4B1D84BA" w14:textId="77777777" w:rsidR="00C1571D" w:rsidRPr="00CA6375" w:rsidRDefault="00C1571D" w:rsidP="00C1571D">
            <w:pPr>
              <w:spacing w:line="259" w:lineRule="auto"/>
              <w:rPr>
                <w:rFonts w:cstheme="minorHAnsi"/>
                <w:sz w:val="20"/>
                <w:szCs w:val="20"/>
              </w:rPr>
            </w:pPr>
            <w:r w:rsidRPr="00CA6375">
              <w:rPr>
                <w:rFonts w:cstheme="minorHAnsi"/>
                <w:sz w:val="20"/>
                <w:szCs w:val="20"/>
              </w:rPr>
              <w:t>2. Numbers (AUDIT1, 1a, 1b, etc) are different than in the AUDIT manual cited below.</w:t>
            </w:r>
          </w:p>
          <w:p w14:paraId="46799F3F" w14:textId="77777777" w:rsidR="00C1571D" w:rsidRPr="00CA6375" w:rsidRDefault="00C1571D" w:rsidP="00C1571D">
            <w:pPr>
              <w:spacing w:line="259" w:lineRule="auto"/>
              <w:rPr>
                <w:rFonts w:cstheme="minorHAnsi"/>
                <w:sz w:val="20"/>
                <w:szCs w:val="20"/>
              </w:rPr>
            </w:pPr>
          </w:p>
          <w:p w14:paraId="42DF1F42" w14:textId="77777777" w:rsidR="00C1571D" w:rsidRPr="00CA6375" w:rsidRDefault="00C1571D" w:rsidP="00C1571D">
            <w:pPr>
              <w:spacing w:line="259" w:lineRule="auto"/>
              <w:rPr>
                <w:rFonts w:cstheme="minorHAnsi"/>
                <w:i/>
                <w:iCs/>
                <w:sz w:val="20"/>
                <w:szCs w:val="20"/>
              </w:rPr>
            </w:pPr>
            <w:r w:rsidRPr="00CA6375">
              <w:rPr>
                <w:rFonts w:cstheme="minorHAnsi"/>
                <w:i/>
                <w:iCs/>
                <w:sz w:val="20"/>
                <w:szCs w:val="20"/>
              </w:rPr>
              <w:t>Babor, T. F., J. C. Higgins-Biddle, et al. (2001). "AUDIT: The alcohol use disorders identification test: Guidelines for use in primary health care."</w:t>
            </w:r>
          </w:p>
        </w:tc>
      </w:tr>
      <w:tr w:rsidR="00C1571D" w:rsidRPr="00CA6375" w14:paraId="2536B5E8" w14:textId="77777777" w:rsidTr="00CA6375">
        <w:trPr>
          <w:tblHeader/>
        </w:trPr>
        <w:tc>
          <w:tcPr>
            <w:tcW w:w="1164" w:type="dxa"/>
          </w:tcPr>
          <w:p w14:paraId="4C2AB745" w14:textId="77777777" w:rsidR="00C1571D" w:rsidRPr="00CA6375" w:rsidRDefault="00C1571D" w:rsidP="00C1571D">
            <w:pPr>
              <w:spacing w:line="259" w:lineRule="auto"/>
              <w:rPr>
                <w:rFonts w:cstheme="minorHAnsi"/>
                <w:sz w:val="20"/>
                <w:szCs w:val="20"/>
              </w:rPr>
            </w:pPr>
            <w:r w:rsidRPr="00CA6375">
              <w:rPr>
                <w:rFonts w:cstheme="minorHAnsi"/>
                <w:sz w:val="20"/>
                <w:szCs w:val="20"/>
              </w:rPr>
              <w:t>Case</w:t>
            </w:r>
          </w:p>
          <w:p w14:paraId="4491673F" w14:textId="77777777" w:rsidR="00C1571D" w:rsidRPr="00CA6375" w:rsidRDefault="00C1571D" w:rsidP="00C1571D">
            <w:pPr>
              <w:spacing w:line="259" w:lineRule="auto"/>
              <w:rPr>
                <w:rFonts w:cstheme="minorHAnsi"/>
                <w:sz w:val="20"/>
                <w:szCs w:val="20"/>
              </w:rPr>
            </w:pPr>
          </w:p>
          <w:p w14:paraId="303B7054" w14:textId="26485789" w:rsidR="00C1571D" w:rsidRPr="00CA6375" w:rsidRDefault="00C1571D" w:rsidP="00C1571D">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73511FAD" w14:textId="77777777" w:rsidR="00C1571D" w:rsidRPr="00CA6375" w:rsidRDefault="00C1571D" w:rsidP="00C1571D">
            <w:pPr>
              <w:spacing w:line="259" w:lineRule="auto"/>
              <w:rPr>
                <w:rFonts w:cstheme="minorHAnsi"/>
                <w:sz w:val="20"/>
                <w:szCs w:val="20"/>
              </w:rPr>
            </w:pPr>
            <w:r w:rsidRPr="00CA6375">
              <w:rPr>
                <w:rFonts w:cstheme="minorHAnsi"/>
                <w:sz w:val="20"/>
                <w:szCs w:val="20"/>
              </w:rPr>
              <w:t>Hazardous / harmful alcohol use (12 month)</w:t>
            </w:r>
          </w:p>
        </w:tc>
        <w:tc>
          <w:tcPr>
            <w:tcW w:w="2333" w:type="dxa"/>
          </w:tcPr>
          <w:p w14:paraId="0A3935E6" w14:textId="77777777" w:rsidR="00C1571D" w:rsidRPr="00CA6375" w:rsidRDefault="00C1571D" w:rsidP="00C1571D">
            <w:pPr>
              <w:spacing w:line="259" w:lineRule="auto"/>
              <w:rPr>
                <w:rFonts w:cstheme="minorHAnsi"/>
                <w:sz w:val="20"/>
                <w:szCs w:val="20"/>
              </w:rPr>
            </w:pPr>
            <w:r w:rsidRPr="00CA6375">
              <w:rPr>
                <w:rFonts w:cstheme="minorHAnsi"/>
                <w:sz w:val="20"/>
                <w:szCs w:val="20"/>
              </w:rPr>
              <w:t>Score 8-15 predicts “hazardous drinking” while scores of 16 and over predict “harmful drinking”</w:t>
            </w:r>
          </w:p>
        </w:tc>
        <w:tc>
          <w:tcPr>
            <w:tcW w:w="2851" w:type="dxa"/>
          </w:tcPr>
          <w:p w14:paraId="4FD56A62" w14:textId="0E8C0C69" w:rsidR="00C1571D" w:rsidRPr="00CA6375" w:rsidRDefault="00C1571D" w:rsidP="00C1571D">
            <w:pPr>
              <w:spacing w:line="259" w:lineRule="auto"/>
              <w:rPr>
                <w:rFonts w:cstheme="minorHAnsi"/>
                <w:sz w:val="20"/>
                <w:szCs w:val="20"/>
              </w:rPr>
            </w:pPr>
            <w:r w:rsidRPr="00CA6375">
              <w:rPr>
                <w:rFonts w:cstheme="minorHAnsi"/>
                <w:sz w:val="20"/>
                <w:szCs w:val="20"/>
              </w:rPr>
              <w:t>Score {AUDIT full scale} &gt;= 8 (when items scored 0-4)</w:t>
            </w:r>
          </w:p>
        </w:tc>
        <w:tc>
          <w:tcPr>
            <w:tcW w:w="2431" w:type="dxa"/>
            <w:gridSpan w:val="2"/>
          </w:tcPr>
          <w:p w14:paraId="495F036C" w14:textId="77777777" w:rsidR="00C1571D" w:rsidRPr="00CA6375" w:rsidRDefault="00C1571D" w:rsidP="00C1571D">
            <w:pPr>
              <w:spacing w:line="259" w:lineRule="auto"/>
              <w:rPr>
                <w:rFonts w:cstheme="minorHAnsi"/>
                <w:sz w:val="20"/>
                <w:szCs w:val="20"/>
              </w:rPr>
            </w:pPr>
            <w:r w:rsidRPr="00CA6375">
              <w:rPr>
                <w:rFonts w:cstheme="minorHAnsi"/>
                <w:sz w:val="20"/>
                <w:szCs w:val="20"/>
              </w:rPr>
              <w:t>AUDIT score 8 cannot be reached by historical items alone, therefore drinking behaviour was in the last year.</w:t>
            </w:r>
          </w:p>
          <w:p w14:paraId="5D132D8F" w14:textId="77777777" w:rsidR="00C1571D" w:rsidRPr="00CA6375" w:rsidRDefault="00C1571D" w:rsidP="00C1571D">
            <w:pPr>
              <w:spacing w:line="259" w:lineRule="auto"/>
              <w:rPr>
                <w:rFonts w:cstheme="minorHAnsi"/>
                <w:sz w:val="20"/>
                <w:szCs w:val="20"/>
              </w:rPr>
            </w:pPr>
          </w:p>
          <w:p w14:paraId="43C7B34C" w14:textId="1DE9911B" w:rsidR="00C1571D" w:rsidRPr="00CA6375" w:rsidRDefault="00C1571D" w:rsidP="00C1571D">
            <w:pPr>
              <w:spacing w:line="259" w:lineRule="auto"/>
              <w:rPr>
                <w:rFonts w:cstheme="minorHAnsi"/>
                <w:sz w:val="20"/>
                <w:szCs w:val="20"/>
              </w:rPr>
            </w:pPr>
            <w:r w:rsidRPr="00CA6375">
              <w:rPr>
                <w:rFonts w:cstheme="minorHAnsi"/>
                <w:sz w:val="20"/>
                <w:szCs w:val="20"/>
              </w:rPr>
              <w:t>Scores of 8 or more are also likely to meet criteria for Alcohol Use Disorder according to DSM5, which requires more than one symptom, where symptoms are similar to AUDIT questions 2-8. However it is also possible to use an algorithm in publication to more closely approximate DSM5 criteria</w:t>
            </w:r>
          </w:p>
          <w:p w14:paraId="5F36371C" w14:textId="77777777" w:rsidR="00C1571D" w:rsidRPr="00CA6375" w:rsidRDefault="00C1571D" w:rsidP="00C1571D">
            <w:pPr>
              <w:spacing w:line="259" w:lineRule="auto"/>
              <w:rPr>
                <w:rFonts w:cstheme="minorHAnsi"/>
                <w:sz w:val="20"/>
                <w:szCs w:val="20"/>
              </w:rPr>
            </w:pPr>
          </w:p>
          <w:p w14:paraId="3DED1878" w14:textId="77777777" w:rsidR="00C1571D" w:rsidRPr="00CA6375" w:rsidRDefault="00C1571D" w:rsidP="00C1571D">
            <w:pPr>
              <w:spacing w:line="259" w:lineRule="auto"/>
              <w:rPr>
                <w:rFonts w:cstheme="minorHAnsi"/>
                <w:i/>
                <w:iCs/>
                <w:sz w:val="20"/>
                <w:szCs w:val="20"/>
              </w:rPr>
            </w:pPr>
            <w:r w:rsidRPr="00CA6375">
              <w:rPr>
                <w:rFonts w:cstheme="minorHAnsi"/>
                <w:i/>
                <w:iCs/>
                <w:sz w:val="20"/>
                <w:szCs w:val="20"/>
              </w:rPr>
              <w:t>Babor, T. F., J. C. Higgins-Biddle, et al. (2001). "AUDIT: The alcohol use disorders identification test: Guidelines for use in primary health care."</w:t>
            </w:r>
          </w:p>
          <w:p w14:paraId="4BD091A1" w14:textId="77777777" w:rsidR="00C1571D" w:rsidRPr="00CA6375" w:rsidRDefault="00C1571D" w:rsidP="00C1571D">
            <w:pPr>
              <w:spacing w:line="259" w:lineRule="auto"/>
              <w:rPr>
                <w:rFonts w:cstheme="minorHAnsi"/>
                <w:i/>
                <w:iCs/>
                <w:sz w:val="20"/>
                <w:szCs w:val="20"/>
              </w:rPr>
            </w:pPr>
          </w:p>
          <w:p w14:paraId="1B6FA5C2" w14:textId="77777777" w:rsidR="00C1571D" w:rsidRPr="00CA6375" w:rsidRDefault="00C1571D" w:rsidP="00C1571D">
            <w:pPr>
              <w:spacing w:line="259" w:lineRule="auto"/>
              <w:rPr>
                <w:rFonts w:cstheme="minorHAnsi"/>
                <w:sz w:val="20"/>
                <w:szCs w:val="20"/>
              </w:rPr>
            </w:pPr>
            <w:r w:rsidRPr="00CA6375">
              <w:rPr>
                <w:rFonts w:cstheme="minorHAnsi"/>
                <w:i/>
                <w:iCs/>
                <w:sz w:val="20"/>
                <w:szCs w:val="20"/>
              </w:rPr>
              <w:t>Drummond, C., O. McBride, N. Fear and E. Fuller (2016). Alcohol dependence. Mental health and wellbeing in England: Adult Psychiatric Morbidity Survey. S. McManus, P. Bebbington, R. Jenkins and T. Brugha. Leeds, NHS Digital.</w:t>
            </w:r>
          </w:p>
        </w:tc>
      </w:tr>
      <w:tr w:rsidR="00C1571D" w:rsidRPr="00CA6375" w14:paraId="77CF12D3" w14:textId="77777777" w:rsidTr="00CA6375">
        <w:trPr>
          <w:tblHeader/>
        </w:trPr>
        <w:tc>
          <w:tcPr>
            <w:tcW w:w="1164" w:type="dxa"/>
          </w:tcPr>
          <w:p w14:paraId="0A041F6D" w14:textId="77777777" w:rsidR="00C1571D" w:rsidRPr="00CA6375" w:rsidRDefault="00C1571D" w:rsidP="00C1571D">
            <w:pPr>
              <w:spacing w:line="259" w:lineRule="auto"/>
              <w:rPr>
                <w:rFonts w:cstheme="minorHAnsi"/>
                <w:sz w:val="20"/>
                <w:szCs w:val="20"/>
              </w:rPr>
            </w:pPr>
            <w:r w:rsidRPr="00CA6375">
              <w:rPr>
                <w:rFonts w:cstheme="minorHAnsi"/>
                <w:sz w:val="20"/>
                <w:szCs w:val="20"/>
              </w:rPr>
              <w:t>Case</w:t>
            </w:r>
          </w:p>
          <w:p w14:paraId="5036225D" w14:textId="77777777" w:rsidR="00C1571D" w:rsidRPr="00CA6375" w:rsidRDefault="00C1571D" w:rsidP="00C1571D">
            <w:pPr>
              <w:spacing w:line="259" w:lineRule="auto"/>
              <w:rPr>
                <w:rFonts w:cstheme="minorHAnsi"/>
                <w:sz w:val="20"/>
                <w:szCs w:val="20"/>
              </w:rPr>
            </w:pPr>
          </w:p>
          <w:p w14:paraId="3EED4220" w14:textId="6068AA40" w:rsidR="00C1571D" w:rsidRPr="00CA6375" w:rsidRDefault="00C1571D" w:rsidP="00C1571D">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2F0E8BFC" w14:textId="77777777" w:rsidR="00C1571D" w:rsidRPr="00CA6375" w:rsidRDefault="00C1571D" w:rsidP="00C1571D">
            <w:pPr>
              <w:spacing w:line="259" w:lineRule="auto"/>
              <w:rPr>
                <w:rFonts w:cstheme="minorHAnsi"/>
                <w:sz w:val="20"/>
                <w:szCs w:val="20"/>
              </w:rPr>
            </w:pPr>
            <w:r w:rsidRPr="00CA6375">
              <w:rPr>
                <w:rFonts w:cstheme="minorHAnsi"/>
                <w:sz w:val="20"/>
                <w:szCs w:val="20"/>
              </w:rPr>
              <w:t>Harmful drinking (12 months)</w:t>
            </w:r>
          </w:p>
        </w:tc>
        <w:tc>
          <w:tcPr>
            <w:tcW w:w="2333" w:type="dxa"/>
          </w:tcPr>
          <w:p w14:paraId="5C1D0B87" w14:textId="2B294828" w:rsidR="00C1571D" w:rsidRPr="00CA6375" w:rsidRDefault="00C1571D" w:rsidP="00C1571D">
            <w:pPr>
              <w:spacing w:line="259" w:lineRule="auto"/>
              <w:rPr>
                <w:rFonts w:cstheme="minorHAnsi"/>
                <w:sz w:val="20"/>
                <w:szCs w:val="20"/>
              </w:rPr>
            </w:pPr>
            <w:r w:rsidRPr="00CA6375">
              <w:rPr>
                <w:rFonts w:cstheme="minorHAnsi"/>
                <w:sz w:val="20"/>
                <w:szCs w:val="20"/>
              </w:rPr>
              <w:t>An AUDIT full scale score of 16 or more predicts harmful drinking.</w:t>
            </w:r>
          </w:p>
        </w:tc>
        <w:tc>
          <w:tcPr>
            <w:tcW w:w="2851" w:type="dxa"/>
          </w:tcPr>
          <w:p w14:paraId="615010BC" w14:textId="6B7E4AA8" w:rsidR="00C1571D" w:rsidRPr="00CA6375" w:rsidRDefault="00C1571D" w:rsidP="00C1571D">
            <w:pPr>
              <w:spacing w:line="259" w:lineRule="auto"/>
              <w:rPr>
                <w:rFonts w:cstheme="minorHAnsi"/>
                <w:sz w:val="20"/>
                <w:szCs w:val="20"/>
              </w:rPr>
            </w:pPr>
            <w:r w:rsidRPr="00CA6375">
              <w:rPr>
                <w:rFonts w:cstheme="minorHAnsi"/>
                <w:sz w:val="20"/>
                <w:szCs w:val="20"/>
              </w:rPr>
              <w:t>Score {AUDIT full-scale} &gt;= 16 (when items scored 0-4)</w:t>
            </w:r>
          </w:p>
        </w:tc>
        <w:tc>
          <w:tcPr>
            <w:tcW w:w="2431" w:type="dxa"/>
            <w:gridSpan w:val="2"/>
          </w:tcPr>
          <w:p w14:paraId="4EF65718" w14:textId="6336750B" w:rsidR="00C1571D" w:rsidRPr="00CA6375" w:rsidRDefault="00C1571D" w:rsidP="00C1571D">
            <w:pPr>
              <w:spacing w:line="259" w:lineRule="auto"/>
              <w:rPr>
                <w:rFonts w:cstheme="minorHAnsi"/>
                <w:sz w:val="20"/>
                <w:szCs w:val="20"/>
              </w:rPr>
            </w:pPr>
            <w:r w:rsidRPr="00CA6375">
              <w:rPr>
                <w:rFonts w:cstheme="minorHAnsi"/>
                <w:sz w:val="20"/>
                <w:szCs w:val="20"/>
              </w:rPr>
              <w:t>Scores of 16 or more are also likely to meet criteria for Severe Alcohol Use Disorder according to DSM5, which requires more than six symptoms, where symptoms are similar to AUDIT questions 2-8.</w:t>
            </w:r>
          </w:p>
          <w:p w14:paraId="0472A3EA" w14:textId="77777777" w:rsidR="00C1571D" w:rsidRPr="00CA6375" w:rsidRDefault="00C1571D" w:rsidP="00C1571D">
            <w:pPr>
              <w:spacing w:line="259" w:lineRule="auto"/>
              <w:rPr>
                <w:rFonts w:cstheme="minorHAnsi"/>
                <w:sz w:val="20"/>
                <w:szCs w:val="20"/>
              </w:rPr>
            </w:pPr>
          </w:p>
          <w:p w14:paraId="3D070680" w14:textId="77777777" w:rsidR="00C1571D" w:rsidRPr="00CA6375" w:rsidRDefault="00C1571D" w:rsidP="00C1571D">
            <w:pPr>
              <w:spacing w:line="259" w:lineRule="auto"/>
              <w:rPr>
                <w:rFonts w:cstheme="minorHAnsi"/>
                <w:i/>
                <w:iCs/>
                <w:sz w:val="20"/>
                <w:szCs w:val="20"/>
              </w:rPr>
            </w:pPr>
            <w:r w:rsidRPr="00CA6375">
              <w:rPr>
                <w:rFonts w:cstheme="minorHAnsi"/>
                <w:i/>
                <w:iCs/>
                <w:sz w:val="20"/>
                <w:szCs w:val="20"/>
              </w:rPr>
              <w:t>Babor, T. F., J. C. Higgins-Biddle, et al. (2001). "AUDIT: The alcohol use disorders identification test: Guidelines for use in primary health care."</w:t>
            </w:r>
          </w:p>
          <w:p w14:paraId="519122B5" w14:textId="77777777" w:rsidR="00C1571D" w:rsidRPr="00CA6375" w:rsidRDefault="00C1571D" w:rsidP="00C1571D">
            <w:pPr>
              <w:spacing w:line="259" w:lineRule="auto"/>
              <w:rPr>
                <w:rFonts w:cstheme="minorHAnsi"/>
                <w:i/>
                <w:iCs/>
                <w:sz w:val="20"/>
                <w:szCs w:val="20"/>
              </w:rPr>
            </w:pPr>
          </w:p>
          <w:p w14:paraId="47ED5B29" w14:textId="77777777" w:rsidR="00C1571D" w:rsidRPr="00CA6375" w:rsidRDefault="00C1571D" w:rsidP="00C1571D">
            <w:pPr>
              <w:spacing w:line="259" w:lineRule="auto"/>
              <w:rPr>
                <w:rFonts w:cstheme="minorHAnsi"/>
                <w:sz w:val="20"/>
                <w:szCs w:val="20"/>
              </w:rPr>
            </w:pPr>
            <w:r w:rsidRPr="00CA6375">
              <w:rPr>
                <w:rFonts w:cstheme="minorHAnsi"/>
                <w:i/>
                <w:iCs/>
                <w:sz w:val="20"/>
                <w:szCs w:val="20"/>
              </w:rPr>
              <w:t>Drummond, C., O. McBride, N. Fear and E. Fuller (2016). Alcohol dependence. Mental health and wellbeing in England: Adult Psychiatric Morbidity Survey. S. McManus, P. Bebbington, R. Jenkins and T. Brugha. Leeds, NHS Digital.</w:t>
            </w:r>
          </w:p>
        </w:tc>
      </w:tr>
      <w:tr w:rsidR="00C1571D" w:rsidRPr="00CA6375" w14:paraId="6F26AB2A" w14:textId="77777777" w:rsidTr="00CA6375">
        <w:trPr>
          <w:tblHeader/>
        </w:trPr>
        <w:tc>
          <w:tcPr>
            <w:tcW w:w="1164" w:type="dxa"/>
          </w:tcPr>
          <w:p w14:paraId="14F787AB" w14:textId="77777777" w:rsidR="00C1571D" w:rsidRPr="00CA6375" w:rsidRDefault="00C1571D" w:rsidP="00C1571D">
            <w:pPr>
              <w:spacing w:line="259" w:lineRule="auto"/>
              <w:rPr>
                <w:rFonts w:cstheme="minorHAnsi"/>
                <w:sz w:val="20"/>
                <w:szCs w:val="20"/>
              </w:rPr>
            </w:pPr>
            <w:r w:rsidRPr="00CA6375">
              <w:rPr>
                <w:rFonts w:cstheme="minorHAnsi"/>
                <w:sz w:val="20"/>
                <w:szCs w:val="20"/>
              </w:rPr>
              <w:t>Control</w:t>
            </w:r>
          </w:p>
          <w:p w14:paraId="17855853" w14:textId="77777777" w:rsidR="00C1571D" w:rsidRPr="00CA6375" w:rsidRDefault="00C1571D" w:rsidP="00C1571D">
            <w:pPr>
              <w:spacing w:line="259" w:lineRule="auto"/>
              <w:rPr>
                <w:rFonts w:cstheme="minorHAnsi"/>
                <w:sz w:val="20"/>
                <w:szCs w:val="20"/>
              </w:rPr>
            </w:pPr>
          </w:p>
          <w:p w14:paraId="5E122E2C" w14:textId="1942AE0C" w:rsidR="00C1571D" w:rsidRPr="00CA6375" w:rsidRDefault="00C1571D" w:rsidP="00C1571D">
            <w:pPr>
              <w:spacing w:line="259" w:lineRule="auto"/>
              <w:rPr>
                <w:rFonts w:cstheme="minorHAnsi"/>
                <w:sz w:val="20"/>
                <w:szCs w:val="20"/>
              </w:rPr>
            </w:pPr>
            <w:r w:rsidRPr="00CA6375">
              <w:rPr>
                <w:rFonts w:cstheme="minorHAnsi"/>
                <w:sz w:val="20"/>
                <w:szCs w:val="20"/>
              </w:rPr>
              <w:t>Adapted from MHQ1</w:t>
            </w:r>
          </w:p>
        </w:tc>
        <w:tc>
          <w:tcPr>
            <w:tcW w:w="1706" w:type="dxa"/>
            <w:gridSpan w:val="2"/>
          </w:tcPr>
          <w:p w14:paraId="7A824232" w14:textId="769243BE" w:rsidR="00C1571D" w:rsidRPr="00CA6375" w:rsidRDefault="00C1571D" w:rsidP="00C1571D">
            <w:pPr>
              <w:spacing w:line="259" w:lineRule="auto"/>
              <w:rPr>
                <w:rFonts w:cstheme="minorHAnsi"/>
                <w:sz w:val="20"/>
                <w:szCs w:val="20"/>
              </w:rPr>
            </w:pPr>
            <w:r w:rsidRPr="00CA6375">
              <w:rPr>
                <w:rFonts w:cstheme="minorHAnsi"/>
                <w:sz w:val="20"/>
                <w:szCs w:val="20"/>
              </w:rPr>
              <w:t>Hazardous / harmful alcohol use</w:t>
            </w:r>
          </w:p>
        </w:tc>
        <w:tc>
          <w:tcPr>
            <w:tcW w:w="2333" w:type="dxa"/>
          </w:tcPr>
          <w:p w14:paraId="72326DCC" w14:textId="69992FB7" w:rsidR="00C1571D" w:rsidRPr="00CA6375" w:rsidRDefault="00C1571D" w:rsidP="00C1571D">
            <w:pPr>
              <w:spacing w:line="259" w:lineRule="auto"/>
              <w:rPr>
                <w:rFonts w:cstheme="minorHAnsi"/>
                <w:sz w:val="20"/>
                <w:szCs w:val="20"/>
              </w:rPr>
            </w:pPr>
            <w:r w:rsidRPr="00CA6375">
              <w:rPr>
                <w:rFonts w:cstheme="minorHAnsi"/>
                <w:sz w:val="20"/>
                <w:szCs w:val="20"/>
              </w:rPr>
              <w:t>AUDIT full scale score under cut-off (8), excluding those who reported alcohol addiction in this questionnaire or reported at baseline they had stopped drinking due to illness, on drs advice or as a health precaution</w:t>
            </w:r>
          </w:p>
        </w:tc>
        <w:tc>
          <w:tcPr>
            <w:tcW w:w="2851" w:type="dxa"/>
          </w:tcPr>
          <w:p w14:paraId="13AB3235"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{AUDIT score} &lt;8 </w:t>
            </w:r>
          </w:p>
          <w:p w14:paraId="29B1E1EA"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28348C80" w14:textId="77777777" w:rsidR="00C1571D" w:rsidRPr="00CA6375" w:rsidRDefault="00C1571D" w:rsidP="00C1571D">
            <w:pPr>
              <w:spacing w:line="259" w:lineRule="auto"/>
              <w:rPr>
                <w:rFonts w:cstheme="minorHAnsi"/>
                <w:sz w:val="20"/>
                <w:szCs w:val="20"/>
              </w:rPr>
            </w:pPr>
            <w:r w:rsidRPr="00CA6375">
              <w:rPr>
                <w:rFonts w:cstheme="minorHAnsi"/>
                <w:sz w:val="20"/>
                <w:szCs w:val="20"/>
              </w:rPr>
              <w:t>NOT {ever alcohol dependence}</w:t>
            </w:r>
          </w:p>
          <w:p w14:paraId="02FED0B6"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0499912A"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NOT reason for reducing amount of alcohol drunk 2664 = “ill health”, “doctor’s advice”or “health precaution” [1,2or3] </w:t>
            </w:r>
          </w:p>
        </w:tc>
        <w:tc>
          <w:tcPr>
            <w:tcW w:w="2431" w:type="dxa"/>
            <w:gridSpan w:val="2"/>
          </w:tcPr>
          <w:p w14:paraId="1262B0D6" w14:textId="77777777" w:rsidR="00C1571D" w:rsidRPr="00CA6375" w:rsidRDefault="00C1571D" w:rsidP="00C1571D">
            <w:pPr>
              <w:spacing w:line="259" w:lineRule="auto"/>
              <w:rPr>
                <w:rFonts w:cstheme="minorHAnsi"/>
                <w:sz w:val="20"/>
                <w:szCs w:val="20"/>
              </w:rPr>
            </w:pPr>
            <w:r w:rsidRPr="00CA6375">
              <w:rPr>
                <w:rFonts w:cstheme="minorHAnsi"/>
                <w:sz w:val="20"/>
                <w:szCs w:val="20"/>
              </w:rPr>
              <w:t>A more stringent definition of control than non-caseness by excluding cases where participants may be recovering from alcohol harm/dependence.</w:t>
            </w:r>
          </w:p>
        </w:tc>
      </w:tr>
      <w:tr w:rsidR="00C1571D" w:rsidRPr="00CA6375" w14:paraId="35274F5B" w14:textId="77777777" w:rsidTr="00CA6375">
        <w:trPr>
          <w:tblHeader/>
        </w:trPr>
        <w:tc>
          <w:tcPr>
            <w:tcW w:w="10485" w:type="dxa"/>
            <w:gridSpan w:val="7"/>
          </w:tcPr>
          <w:p w14:paraId="39816C5F" w14:textId="27B29FEF" w:rsidR="00C1571D" w:rsidRPr="00CA6375" w:rsidRDefault="00C1571D" w:rsidP="00CA6375">
            <w:pPr>
              <w:pStyle w:val="Heading2"/>
              <w:rPr>
                <w:rFonts w:asciiTheme="minorHAnsi" w:hAnsiTheme="minorHAnsi" w:cstheme="minorHAnsi"/>
                <w:sz w:val="20"/>
                <w:szCs w:val="20"/>
              </w:rPr>
            </w:pPr>
            <w:bookmarkStart w:id="206" w:name="_Cannabis_(CU)"/>
            <w:bookmarkEnd w:id="206"/>
            <w:r w:rsidRPr="00CA6375">
              <w:rPr>
                <w:rFonts w:asciiTheme="minorHAnsi" w:hAnsiTheme="minorHAnsi" w:cstheme="minorHAnsi"/>
                <w:sz w:val="20"/>
                <w:szCs w:val="20"/>
              </w:rPr>
              <w:t>Cannabis</w:t>
            </w:r>
            <w:r w:rsidR="00CA6375" w:rsidRPr="00CA6375">
              <w:rPr>
                <w:rFonts w:asciiTheme="minorHAnsi" w:hAnsiTheme="minorHAnsi" w:cstheme="minorHAnsi"/>
                <w:sz w:val="20"/>
                <w:szCs w:val="20"/>
              </w:rPr>
              <w:t xml:space="preserve"> (CU)</w:t>
            </w:r>
          </w:p>
        </w:tc>
      </w:tr>
      <w:tr w:rsidR="00C1571D" w:rsidRPr="00CA6375" w14:paraId="15172CDC" w14:textId="77777777" w:rsidTr="00CA6375">
        <w:trPr>
          <w:tblHeader/>
        </w:trPr>
        <w:tc>
          <w:tcPr>
            <w:tcW w:w="1164" w:type="dxa"/>
          </w:tcPr>
          <w:p w14:paraId="7BADBB49"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62F49955" w14:textId="77777777" w:rsidR="00C1571D" w:rsidRPr="00CA6375" w:rsidRDefault="00C1571D" w:rsidP="00C1571D">
            <w:pPr>
              <w:spacing w:line="259" w:lineRule="auto"/>
              <w:rPr>
                <w:rFonts w:cstheme="minorHAnsi"/>
                <w:sz w:val="20"/>
                <w:szCs w:val="20"/>
              </w:rPr>
            </w:pPr>
          </w:p>
          <w:p w14:paraId="401C1D8A" w14:textId="726E9397" w:rsidR="00C1571D" w:rsidRPr="00CA6375" w:rsidRDefault="00C1571D" w:rsidP="00C1571D">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11A61BEA" w14:textId="77777777" w:rsidR="00C1571D" w:rsidRPr="00CA6375" w:rsidRDefault="00C1571D" w:rsidP="00C1571D">
            <w:pPr>
              <w:spacing w:line="259" w:lineRule="auto"/>
              <w:rPr>
                <w:rFonts w:cstheme="minorHAnsi"/>
                <w:sz w:val="20"/>
                <w:szCs w:val="20"/>
              </w:rPr>
            </w:pPr>
            <w:r w:rsidRPr="00CA6375">
              <w:rPr>
                <w:rFonts w:cstheme="minorHAnsi"/>
                <w:sz w:val="20"/>
                <w:szCs w:val="20"/>
              </w:rPr>
              <w:t>Cannabis use ever</w:t>
            </w:r>
          </w:p>
        </w:tc>
        <w:tc>
          <w:tcPr>
            <w:tcW w:w="2333" w:type="dxa"/>
          </w:tcPr>
          <w:p w14:paraId="2C899F40" w14:textId="77777777" w:rsidR="00C1571D" w:rsidRPr="00CA6375" w:rsidRDefault="00C1571D" w:rsidP="00C1571D">
            <w:pPr>
              <w:spacing w:line="259" w:lineRule="auto"/>
              <w:rPr>
                <w:rFonts w:cstheme="minorHAnsi"/>
                <w:sz w:val="20"/>
                <w:szCs w:val="20"/>
              </w:rPr>
            </w:pPr>
            <w:r w:rsidRPr="00CA6375">
              <w:rPr>
                <w:rFonts w:cstheme="minorHAnsi"/>
                <w:sz w:val="20"/>
                <w:szCs w:val="20"/>
              </w:rPr>
              <w:t>Endorsed taking cannabis at least once in life.</w:t>
            </w:r>
          </w:p>
        </w:tc>
        <w:tc>
          <w:tcPr>
            <w:tcW w:w="2851" w:type="dxa"/>
          </w:tcPr>
          <w:p w14:paraId="36AF196A" w14:textId="3B1B2D66" w:rsidR="00C1571D" w:rsidRPr="00CA6375" w:rsidRDefault="00C1571D" w:rsidP="00C1571D">
            <w:pPr>
              <w:spacing w:line="259" w:lineRule="auto"/>
              <w:rPr>
                <w:rFonts w:cstheme="minorHAnsi"/>
                <w:sz w:val="20"/>
                <w:szCs w:val="20"/>
              </w:rPr>
            </w:pPr>
            <w:r w:rsidRPr="00CA6375">
              <w:rPr>
                <w:rFonts w:cstheme="minorHAnsi"/>
                <w:sz w:val="20"/>
                <w:szCs w:val="20"/>
              </w:rPr>
              <w:t>Used cannabis (CU1) = Yes, 1-2 times (01) OR Yes, 3-10 times (02) OR Yes, 11-100 times (03) Yes, more than 100 times (04)</w:t>
            </w:r>
          </w:p>
        </w:tc>
        <w:tc>
          <w:tcPr>
            <w:tcW w:w="2431" w:type="dxa"/>
            <w:gridSpan w:val="2"/>
          </w:tcPr>
          <w:p w14:paraId="766ED610" w14:textId="77777777" w:rsidR="00C1571D" w:rsidRPr="00CA6375" w:rsidRDefault="00C1571D" w:rsidP="00C1571D">
            <w:pPr>
              <w:spacing w:line="259" w:lineRule="auto"/>
              <w:rPr>
                <w:rFonts w:cstheme="minorHAnsi"/>
                <w:sz w:val="20"/>
                <w:szCs w:val="20"/>
              </w:rPr>
            </w:pPr>
          </w:p>
        </w:tc>
      </w:tr>
      <w:tr w:rsidR="00C1571D" w:rsidRPr="00CA6375" w14:paraId="7263A1C4" w14:textId="77777777" w:rsidTr="00CA6375">
        <w:trPr>
          <w:tblHeader/>
        </w:trPr>
        <w:tc>
          <w:tcPr>
            <w:tcW w:w="1164" w:type="dxa"/>
          </w:tcPr>
          <w:p w14:paraId="74EF4F53"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18933F4B" w14:textId="77777777" w:rsidR="00C1571D" w:rsidRPr="00CA6375" w:rsidRDefault="00C1571D" w:rsidP="00C1571D">
            <w:pPr>
              <w:spacing w:line="259" w:lineRule="auto"/>
              <w:rPr>
                <w:rFonts w:cstheme="minorHAnsi"/>
                <w:sz w:val="20"/>
                <w:szCs w:val="20"/>
              </w:rPr>
            </w:pPr>
          </w:p>
          <w:p w14:paraId="3520AFF1" w14:textId="25646C16" w:rsidR="00C1571D" w:rsidRPr="00CA6375" w:rsidRDefault="00C1571D" w:rsidP="00C1571D">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420A76FC" w14:textId="77777777" w:rsidR="00C1571D" w:rsidRPr="00CA6375" w:rsidRDefault="00C1571D" w:rsidP="00C1571D">
            <w:pPr>
              <w:spacing w:line="259" w:lineRule="auto"/>
              <w:rPr>
                <w:rFonts w:cstheme="minorHAnsi"/>
                <w:sz w:val="20"/>
                <w:szCs w:val="20"/>
              </w:rPr>
            </w:pPr>
            <w:r w:rsidRPr="00CA6375">
              <w:rPr>
                <w:rFonts w:cstheme="minorHAnsi"/>
                <w:sz w:val="20"/>
                <w:szCs w:val="20"/>
              </w:rPr>
              <w:t>Daily cannabis use ever</w:t>
            </w:r>
          </w:p>
        </w:tc>
        <w:tc>
          <w:tcPr>
            <w:tcW w:w="2333" w:type="dxa"/>
          </w:tcPr>
          <w:p w14:paraId="2683717F" w14:textId="77777777" w:rsidR="00C1571D" w:rsidRPr="00CA6375" w:rsidRDefault="00C1571D" w:rsidP="00C1571D">
            <w:pPr>
              <w:spacing w:line="259" w:lineRule="auto"/>
              <w:rPr>
                <w:rFonts w:cstheme="minorHAnsi"/>
                <w:sz w:val="20"/>
                <w:szCs w:val="20"/>
              </w:rPr>
            </w:pPr>
            <w:r w:rsidRPr="00CA6375">
              <w:rPr>
                <w:rFonts w:cstheme="minorHAnsi"/>
                <w:sz w:val="20"/>
                <w:szCs w:val="20"/>
              </w:rPr>
              <w:t>Maximum frequency of taking cannabis when using is every day</w:t>
            </w:r>
          </w:p>
        </w:tc>
        <w:tc>
          <w:tcPr>
            <w:tcW w:w="2851" w:type="dxa"/>
          </w:tcPr>
          <w:p w14:paraId="1BA5E7B6" w14:textId="1B4D794E" w:rsidR="00C1571D" w:rsidRPr="00CA6375" w:rsidRDefault="00C1571D" w:rsidP="00C1571D">
            <w:pPr>
              <w:spacing w:line="259" w:lineRule="auto"/>
              <w:rPr>
                <w:rFonts w:cstheme="minorHAnsi"/>
                <w:sz w:val="20"/>
                <w:szCs w:val="20"/>
              </w:rPr>
            </w:pPr>
            <w:r w:rsidRPr="00CA6375">
              <w:rPr>
                <w:rFonts w:cstheme="minorHAnsi"/>
                <w:sz w:val="20"/>
                <w:szCs w:val="20"/>
              </w:rPr>
              <w:t>How often = Every day (04)</w:t>
            </w:r>
          </w:p>
        </w:tc>
        <w:tc>
          <w:tcPr>
            <w:tcW w:w="2431" w:type="dxa"/>
            <w:gridSpan w:val="2"/>
          </w:tcPr>
          <w:p w14:paraId="46B6EB09" w14:textId="77777777" w:rsidR="00C1571D" w:rsidRPr="00CA6375" w:rsidRDefault="00C1571D" w:rsidP="00C1571D">
            <w:pPr>
              <w:spacing w:line="259" w:lineRule="auto"/>
              <w:rPr>
                <w:rFonts w:cstheme="minorHAnsi"/>
                <w:sz w:val="20"/>
                <w:szCs w:val="20"/>
              </w:rPr>
            </w:pPr>
            <w:r w:rsidRPr="00CA6375">
              <w:rPr>
                <w:rFonts w:cstheme="minorHAnsi"/>
                <w:sz w:val="20"/>
                <w:szCs w:val="20"/>
              </w:rPr>
              <w:t>People will only answer this question if endorse at CU1</w:t>
            </w:r>
          </w:p>
        </w:tc>
      </w:tr>
      <w:tr w:rsidR="00C1571D" w:rsidRPr="00CA6375" w14:paraId="6BFDD8FD" w14:textId="77777777" w:rsidTr="00CA6375">
        <w:trPr>
          <w:tblHeader/>
        </w:trPr>
        <w:tc>
          <w:tcPr>
            <w:tcW w:w="10485" w:type="dxa"/>
            <w:gridSpan w:val="7"/>
          </w:tcPr>
          <w:p w14:paraId="4A8BB078" w14:textId="1B7AA4F2" w:rsidR="00C1571D" w:rsidRPr="00CA6375" w:rsidRDefault="00C1571D" w:rsidP="00CA6375">
            <w:pPr>
              <w:pStyle w:val="Heading2"/>
              <w:rPr>
                <w:rFonts w:asciiTheme="minorHAnsi" w:hAnsiTheme="minorHAnsi" w:cstheme="minorHAnsi"/>
                <w:sz w:val="20"/>
                <w:szCs w:val="20"/>
              </w:rPr>
            </w:pPr>
            <w:bookmarkStart w:id="207" w:name="_Harm_behaviours_(HB)"/>
            <w:bookmarkEnd w:id="207"/>
            <w:r w:rsidRPr="00CA6375">
              <w:rPr>
                <w:rFonts w:asciiTheme="minorHAnsi" w:hAnsiTheme="minorHAnsi" w:cstheme="minorHAnsi"/>
                <w:sz w:val="20"/>
                <w:szCs w:val="20"/>
              </w:rPr>
              <w:t>Harm behaviours</w:t>
            </w:r>
            <w:r w:rsidR="00CA6375" w:rsidRPr="00CA6375">
              <w:rPr>
                <w:rFonts w:asciiTheme="minorHAnsi" w:hAnsiTheme="minorHAnsi" w:cstheme="minorHAnsi"/>
                <w:sz w:val="20"/>
                <w:szCs w:val="20"/>
              </w:rPr>
              <w:t xml:space="preserve"> (HB)</w:t>
            </w:r>
          </w:p>
        </w:tc>
      </w:tr>
      <w:tr w:rsidR="00C1571D" w:rsidRPr="00CA6375" w14:paraId="65C8AE08" w14:textId="77777777" w:rsidTr="00CA6375">
        <w:trPr>
          <w:tblHeader/>
        </w:trPr>
        <w:tc>
          <w:tcPr>
            <w:tcW w:w="1164" w:type="dxa"/>
          </w:tcPr>
          <w:p w14:paraId="2CA6FDC8" w14:textId="77777777" w:rsidR="00C1571D" w:rsidRPr="00CA6375" w:rsidRDefault="00C1571D" w:rsidP="00C1571D">
            <w:pPr>
              <w:rPr>
                <w:rFonts w:cstheme="minorHAnsi"/>
                <w:sz w:val="20"/>
                <w:szCs w:val="20"/>
              </w:rPr>
            </w:pPr>
            <w:r w:rsidRPr="00CA6375">
              <w:rPr>
                <w:rFonts w:cstheme="minorHAnsi"/>
                <w:sz w:val="20"/>
                <w:szCs w:val="20"/>
              </w:rPr>
              <w:t>Symptom</w:t>
            </w:r>
          </w:p>
          <w:p w14:paraId="6B9838A8" w14:textId="77777777" w:rsidR="00C1571D" w:rsidRPr="00CA6375" w:rsidRDefault="00C1571D" w:rsidP="00C1571D">
            <w:pPr>
              <w:rPr>
                <w:rFonts w:cstheme="minorHAnsi"/>
                <w:sz w:val="20"/>
                <w:szCs w:val="20"/>
              </w:rPr>
            </w:pPr>
          </w:p>
          <w:p w14:paraId="717C1FA3" w14:textId="6EE56586" w:rsidR="00C1571D" w:rsidRPr="00CA6375" w:rsidRDefault="00C1571D" w:rsidP="00C1571D">
            <w:pPr>
              <w:rPr>
                <w:rFonts w:cstheme="minorHAnsi"/>
                <w:sz w:val="20"/>
                <w:szCs w:val="20"/>
              </w:rPr>
            </w:pPr>
            <w:r w:rsidRPr="00CA6375">
              <w:rPr>
                <w:rFonts w:cstheme="minorHAnsi"/>
                <w:sz w:val="20"/>
                <w:szCs w:val="20"/>
              </w:rPr>
              <w:t>Repeated from MHQ1</w:t>
            </w:r>
          </w:p>
        </w:tc>
        <w:tc>
          <w:tcPr>
            <w:tcW w:w="1706" w:type="dxa"/>
            <w:gridSpan w:val="2"/>
          </w:tcPr>
          <w:p w14:paraId="41D69A3D" w14:textId="2F59DE98" w:rsidR="00C1571D" w:rsidRPr="00CA6375" w:rsidRDefault="00C1571D" w:rsidP="00C1571D">
            <w:pPr>
              <w:rPr>
                <w:rFonts w:cstheme="minorHAnsi"/>
                <w:sz w:val="20"/>
                <w:szCs w:val="20"/>
              </w:rPr>
            </w:pPr>
            <w:r w:rsidRPr="00CA6375">
              <w:rPr>
                <w:rFonts w:cstheme="minorHAnsi"/>
                <w:sz w:val="20"/>
                <w:szCs w:val="20"/>
              </w:rPr>
              <w:t>Life not worth living ever</w:t>
            </w:r>
          </w:p>
        </w:tc>
        <w:tc>
          <w:tcPr>
            <w:tcW w:w="2333" w:type="dxa"/>
          </w:tcPr>
          <w:p w14:paraId="60E7F0E6" w14:textId="513CEC1C" w:rsidR="00C1571D" w:rsidRPr="00CA6375" w:rsidRDefault="00C1571D" w:rsidP="00C1571D">
            <w:pPr>
              <w:rPr>
                <w:rFonts w:cstheme="minorHAnsi"/>
                <w:sz w:val="20"/>
                <w:szCs w:val="20"/>
              </w:rPr>
            </w:pPr>
            <w:r w:rsidRPr="00CA6375">
              <w:rPr>
                <w:rFonts w:cstheme="minorHAnsi"/>
                <w:sz w:val="20"/>
                <w:szCs w:val="20"/>
              </w:rPr>
              <w:t>Ever thought that life not worth living</w:t>
            </w:r>
          </w:p>
        </w:tc>
        <w:tc>
          <w:tcPr>
            <w:tcW w:w="2851" w:type="dxa"/>
          </w:tcPr>
          <w:p w14:paraId="3D11801F" w14:textId="6233D483" w:rsidR="00C1571D" w:rsidRPr="00CA6375" w:rsidRDefault="00CA6375" w:rsidP="00C1571D">
            <w:pPr>
              <w:rPr>
                <w:rFonts w:cstheme="minorHAnsi"/>
                <w:sz w:val="20"/>
                <w:szCs w:val="20"/>
              </w:rPr>
            </w:pPr>
            <w:r w:rsidRPr="00CA6375">
              <w:rPr>
                <w:rFonts w:cstheme="minorHAnsi"/>
                <w:sz w:val="20"/>
                <w:szCs w:val="20"/>
              </w:rPr>
              <w:t xml:space="preserve">Ever thought that life not worth living </w:t>
            </w:r>
            <w:r w:rsidR="00C1571D" w:rsidRPr="00CA6375">
              <w:rPr>
                <w:rFonts w:cstheme="minorHAnsi"/>
                <w:sz w:val="20"/>
                <w:szCs w:val="20"/>
              </w:rPr>
              <w:t>(HB1) = Yes, once (01) OR Yes, more than once (02)</w:t>
            </w:r>
          </w:p>
        </w:tc>
        <w:tc>
          <w:tcPr>
            <w:tcW w:w="2431" w:type="dxa"/>
            <w:gridSpan w:val="2"/>
          </w:tcPr>
          <w:p w14:paraId="636CF38F" w14:textId="77777777" w:rsidR="00C1571D" w:rsidRPr="00CA6375" w:rsidRDefault="00C1571D" w:rsidP="00C1571D">
            <w:pPr>
              <w:rPr>
                <w:rFonts w:cstheme="minorHAnsi"/>
                <w:sz w:val="20"/>
                <w:szCs w:val="20"/>
              </w:rPr>
            </w:pPr>
          </w:p>
        </w:tc>
      </w:tr>
      <w:tr w:rsidR="00C1571D" w:rsidRPr="00CA6375" w14:paraId="639136C5" w14:textId="77777777" w:rsidTr="00CA6375">
        <w:trPr>
          <w:tblHeader/>
        </w:trPr>
        <w:tc>
          <w:tcPr>
            <w:tcW w:w="1164" w:type="dxa"/>
          </w:tcPr>
          <w:p w14:paraId="5AF89E07" w14:textId="77777777" w:rsidR="00C1571D" w:rsidRPr="00CA6375" w:rsidRDefault="00C1571D" w:rsidP="00C1571D">
            <w:pPr>
              <w:rPr>
                <w:rFonts w:cstheme="minorHAnsi"/>
                <w:sz w:val="20"/>
                <w:szCs w:val="20"/>
              </w:rPr>
            </w:pPr>
            <w:r w:rsidRPr="00CA6375">
              <w:rPr>
                <w:rFonts w:cstheme="minorHAnsi"/>
                <w:sz w:val="20"/>
                <w:szCs w:val="20"/>
              </w:rPr>
              <w:t>Case</w:t>
            </w:r>
          </w:p>
          <w:p w14:paraId="5E05FC2A" w14:textId="77777777" w:rsidR="00C1571D" w:rsidRPr="00CA6375" w:rsidRDefault="00C1571D" w:rsidP="00C1571D">
            <w:pPr>
              <w:rPr>
                <w:rFonts w:cstheme="minorHAnsi"/>
                <w:sz w:val="20"/>
                <w:szCs w:val="20"/>
              </w:rPr>
            </w:pPr>
          </w:p>
          <w:p w14:paraId="22728446" w14:textId="68CEFC4F" w:rsidR="00C1571D" w:rsidRPr="00CA6375" w:rsidRDefault="00C1571D" w:rsidP="00C1571D">
            <w:pPr>
              <w:rPr>
                <w:rFonts w:cstheme="minorHAnsi"/>
                <w:sz w:val="20"/>
                <w:szCs w:val="20"/>
              </w:rPr>
            </w:pPr>
            <w:r w:rsidRPr="00CA6375">
              <w:rPr>
                <w:rFonts w:cstheme="minorHAnsi"/>
                <w:sz w:val="20"/>
                <w:szCs w:val="20"/>
              </w:rPr>
              <w:t>Repeated from MHQ1</w:t>
            </w:r>
          </w:p>
        </w:tc>
        <w:tc>
          <w:tcPr>
            <w:tcW w:w="1706" w:type="dxa"/>
            <w:gridSpan w:val="2"/>
          </w:tcPr>
          <w:p w14:paraId="1E49371E" w14:textId="62AA387C" w:rsidR="00C1571D" w:rsidRPr="00CA6375" w:rsidRDefault="00C1571D" w:rsidP="00C1571D">
            <w:pPr>
              <w:rPr>
                <w:rFonts w:cstheme="minorHAnsi"/>
                <w:sz w:val="20"/>
                <w:szCs w:val="20"/>
              </w:rPr>
            </w:pPr>
            <w:r w:rsidRPr="00CA6375">
              <w:rPr>
                <w:rFonts w:cstheme="minorHAnsi"/>
                <w:sz w:val="20"/>
                <w:szCs w:val="20"/>
              </w:rPr>
              <w:t>Harm to self ever</w:t>
            </w:r>
          </w:p>
        </w:tc>
        <w:tc>
          <w:tcPr>
            <w:tcW w:w="2333" w:type="dxa"/>
          </w:tcPr>
          <w:p w14:paraId="79D42A86" w14:textId="687EAAB2" w:rsidR="00C1571D" w:rsidRPr="00CA6375" w:rsidRDefault="00C1571D" w:rsidP="00C1571D">
            <w:pPr>
              <w:rPr>
                <w:rFonts w:cstheme="minorHAnsi"/>
                <w:sz w:val="20"/>
                <w:szCs w:val="20"/>
              </w:rPr>
            </w:pPr>
            <w:r w:rsidRPr="00CA6375">
              <w:rPr>
                <w:rFonts w:cstheme="minorHAnsi"/>
                <w:sz w:val="20"/>
                <w:szCs w:val="20"/>
              </w:rPr>
              <w:t>Deliberately harmed yourself, whether or not you meant to end your life</w:t>
            </w:r>
          </w:p>
        </w:tc>
        <w:tc>
          <w:tcPr>
            <w:tcW w:w="2851" w:type="dxa"/>
          </w:tcPr>
          <w:p w14:paraId="5B705276" w14:textId="0D5633B0" w:rsidR="00C1571D" w:rsidRPr="00CA6375" w:rsidRDefault="00CA6375" w:rsidP="00C1571D">
            <w:pPr>
              <w:rPr>
                <w:rFonts w:cstheme="minorHAnsi"/>
                <w:sz w:val="20"/>
                <w:szCs w:val="20"/>
              </w:rPr>
            </w:pPr>
            <w:r w:rsidRPr="00CA6375">
              <w:rPr>
                <w:rFonts w:cstheme="minorHAnsi"/>
                <w:sz w:val="20"/>
                <w:szCs w:val="20"/>
              </w:rPr>
              <w:t xml:space="preserve">Deliberately harmed yourself </w:t>
            </w:r>
            <w:r w:rsidR="00C1571D" w:rsidRPr="00CA6375">
              <w:rPr>
                <w:rFonts w:cstheme="minorHAnsi"/>
                <w:sz w:val="20"/>
                <w:szCs w:val="20"/>
              </w:rPr>
              <w:t>(HB3) = Yes, once (01) OR Yes, more than once (02)</w:t>
            </w:r>
          </w:p>
        </w:tc>
        <w:tc>
          <w:tcPr>
            <w:tcW w:w="2431" w:type="dxa"/>
            <w:gridSpan w:val="2"/>
          </w:tcPr>
          <w:p w14:paraId="7F185566" w14:textId="7852CCC9" w:rsidR="00C1571D" w:rsidRPr="00CA6375" w:rsidRDefault="00C1571D" w:rsidP="00C1571D">
            <w:pPr>
              <w:rPr>
                <w:rFonts w:cstheme="minorHAnsi"/>
                <w:sz w:val="20"/>
                <w:szCs w:val="20"/>
              </w:rPr>
            </w:pPr>
            <w:r w:rsidRPr="00CA6375">
              <w:rPr>
                <w:rFonts w:cstheme="minorHAnsi"/>
                <w:color w:val="000000"/>
                <w:sz w:val="20"/>
                <w:szCs w:val="20"/>
                <w:shd w:val="clear" w:color="auto" w:fill="FFFFFF"/>
              </w:rPr>
              <w:t xml:space="preserve">This </w:t>
            </w:r>
            <w:r w:rsidR="00CA6375" w:rsidRPr="00CA6375">
              <w:rPr>
                <w:rFonts w:cstheme="minorHAnsi"/>
                <w:color w:val="000000"/>
                <w:sz w:val="20"/>
                <w:szCs w:val="20"/>
                <w:shd w:val="clear" w:color="auto" w:fill="FFFFFF"/>
              </w:rPr>
              <w:t xml:space="preserve">category capture a mixture of intentions for people who </w:t>
            </w:r>
            <w:r w:rsidRPr="00CA6375">
              <w:rPr>
                <w:rFonts w:cstheme="minorHAnsi"/>
                <w:color w:val="000000"/>
                <w:sz w:val="20"/>
                <w:szCs w:val="20"/>
                <w:shd w:val="clear" w:color="auto" w:fill="FFFFFF"/>
              </w:rPr>
              <w:t>harmed themselves</w:t>
            </w:r>
            <w:r w:rsidR="00CA6375" w:rsidRPr="00CA6375">
              <w:rPr>
                <w:rFonts w:cstheme="minorHAnsi"/>
                <w:color w:val="000000"/>
                <w:sz w:val="20"/>
                <w:szCs w:val="20"/>
                <w:shd w:val="clear" w:color="auto" w:fill="FFFFFF"/>
              </w:rPr>
              <w:t>, including</w:t>
            </w:r>
            <w:r w:rsidRPr="00CA6375">
              <w:rPr>
                <w:rFonts w:cstheme="minorHAnsi"/>
                <w:color w:val="000000"/>
                <w:sz w:val="20"/>
                <w:szCs w:val="20"/>
                <w:shd w:val="clear" w:color="auto" w:fill="FFFFFF"/>
              </w:rPr>
              <w:t xml:space="preserve"> not wanting to die, ambivalen</w:t>
            </w:r>
            <w:r w:rsidR="00CA6375" w:rsidRPr="00CA6375">
              <w:rPr>
                <w:rFonts w:cstheme="minorHAnsi"/>
                <w:color w:val="000000"/>
                <w:sz w:val="20"/>
                <w:szCs w:val="20"/>
                <w:shd w:val="clear" w:color="auto" w:fill="FFFFFF"/>
              </w:rPr>
              <w:t>ce,</w:t>
            </w:r>
            <w:r w:rsidRPr="00CA6375">
              <w:rPr>
                <w:rFonts w:cstheme="minorHAnsi"/>
                <w:color w:val="000000"/>
                <w:sz w:val="20"/>
                <w:szCs w:val="20"/>
                <w:shd w:val="clear" w:color="auto" w:fill="FFFFFF"/>
              </w:rPr>
              <w:t xml:space="preserve"> reckless</w:t>
            </w:r>
            <w:r w:rsidR="00CA6375" w:rsidRPr="00CA6375">
              <w:rPr>
                <w:rFonts w:cstheme="minorHAnsi"/>
                <w:color w:val="000000"/>
                <w:sz w:val="20"/>
                <w:szCs w:val="20"/>
                <w:shd w:val="clear" w:color="auto" w:fill="FFFFFF"/>
              </w:rPr>
              <w:t>ness</w:t>
            </w:r>
            <w:r w:rsidRPr="00CA6375">
              <w:rPr>
                <w:rFonts w:cstheme="minorHAnsi"/>
                <w:color w:val="000000"/>
                <w:sz w:val="20"/>
                <w:szCs w:val="20"/>
                <w:shd w:val="clear" w:color="auto" w:fill="FFFFFF"/>
              </w:rPr>
              <w:t xml:space="preserve">, or </w:t>
            </w:r>
            <w:r w:rsidR="00CA6375" w:rsidRPr="00CA6375">
              <w:rPr>
                <w:rFonts w:cstheme="minorHAnsi"/>
                <w:color w:val="000000"/>
                <w:sz w:val="20"/>
                <w:szCs w:val="20"/>
                <w:shd w:val="clear" w:color="auto" w:fill="FFFFFF"/>
              </w:rPr>
              <w:t xml:space="preserve">a </w:t>
            </w:r>
            <w:r w:rsidRPr="00CA6375">
              <w:rPr>
                <w:rFonts w:cstheme="minorHAnsi"/>
                <w:color w:val="000000"/>
                <w:sz w:val="20"/>
                <w:szCs w:val="20"/>
                <w:shd w:val="clear" w:color="auto" w:fill="FFFFFF"/>
              </w:rPr>
              <w:t>clear</w:t>
            </w:r>
            <w:r w:rsidR="00CA6375" w:rsidRPr="00CA6375">
              <w:rPr>
                <w:rFonts w:cstheme="minorHAnsi"/>
                <w:color w:val="000000"/>
                <w:sz w:val="20"/>
                <w:szCs w:val="20"/>
                <w:shd w:val="clear" w:color="auto" w:fill="FFFFFF"/>
              </w:rPr>
              <w:t xml:space="preserve"> wish</w:t>
            </w:r>
            <w:r w:rsidRPr="00CA6375">
              <w:rPr>
                <w:rFonts w:cstheme="minorHAnsi"/>
                <w:color w:val="000000"/>
                <w:sz w:val="20"/>
                <w:szCs w:val="20"/>
                <w:shd w:val="clear" w:color="auto" w:fill="FFFFFF"/>
              </w:rPr>
              <w:t xml:space="preserve"> to die. Where self harm was more than once, intent may have been different on different occasions.</w:t>
            </w:r>
          </w:p>
        </w:tc>
      </w:tr>
      <w:tr w:rsidR="00C1571D" w:rsidRPr="00CA6375" w14:paraId="611F49B3" w14:textId="77777777" w:rsidTr="00CA6375">
        <w:trPr>
          <w:tblHeader/>
        </w:trPr>
        <w:tc>
          <w:tcPr>
            <w:tcW w:w="1164" w:type="dxa"/>
          </w:tcPr>
          <w:p w14:paraId="05E5266A" w14:textId="77777777" w:rsidR="00C1571D" w:rsidRPr="00CA6375" w:rsidRDefault="00C1571D" w:rsidP="00C1571D">
            <w:pPr>
              <w:rPr>
                <w:rFonts w:cstheme="minorHAnsi"/>
                <w:sz w:val="20"/>
                <w:szCs w:val="20"/>
              </w:rPr>
            </w:pPr>
            <w:r w:rsidRPr="00CA6375">
              <w:rPr>
                <w:rFonts w:cstheme="minorHAnsi"/>
                <w:sz w:val="20"/>
                <w:szCs w:val="20"/>
              </w:rPr>
              <w:t>Case</w:t>
            </w:r>
          </w:p>
          <w:p w14:paraId="0C03D134" w14:textId="77777777" w:rsidR="00C1571D" w:rsidRPr="00CA6375" w:rsidRDefault="00C1571D" w:rsidP="00C1571D">
            <w:pPr>
              <w:rPr>
                <w:rFonts w:cstheme="minorHAnsi"/>
                <w:sz w:val="20"/>
                <w:szCs w:val="20"/>
              </w:rPr>
            </w:pPr>
          </w:p>
          <w:p w14:paraId="2D3C1231" w14:textId="6412B19F" w:rsidR="00C1571D" w:rsidRPr="00CA6375" w:rsidRDefault="00C1571D" w:rsidP="00C1571D">
            <w:pPr>
              <w:rPr>
                <w:rFonts w:cstheme="minorHAnsi"/>
                <w:sz w:val="20"/>
                <w:szCs w:val="20"/>
              </w:rPr>
            </w:pPr>
            <w:r w:rsidRPr="00CA6375">
              <w:rPr>
                <w:rFonts w:cstheme="minorHAnsi"/>
                <w:sz w:val="20"/>
                <w:szCs w:val="20"/>
              </w:rPr>
              <w:t>New</w:t>
            </w:r>
          </w:p>
        </w:tc>
        <w:tc>
          <w:tcPr>
            <w:tcW w:w="1706" w:type="dxa"/>
            <w:gridSpan w:val="2"/>
          </w:tcPr>
          <w:p w14:paraId="7492A17D" w14:textId="3C0DBE9A" w:rsidR="00C1571D" w:rsidRPr="00CA6375" w:rsidRDefault="00C1571D" w:rsidP="00C1571D">
            <w:pPr>
              <w:rPr>
                <w:rFonts w:cstheme="minorHAnsi"/>
                <w:sz w:val="20"/>
                <w:szCs w:val="20"/>
              </w:rPr>
            </w:pPr>
            <w:r w:rsidRPr="00CA6375">
              <w:rPr>
                <w:rFonts w:cstheme="minorHAnsi"/>
                <w:sz w:val="20"/>
                <w:szCs w:val="20"/>
              </w:rPr>
              <w:t>Harm to self 12m</w:t>
            </w:r>
          </w:p>
        </w:tc>
        <w:tc>
          <w:tcPr>
            <w:tcW w:w="2333" w:type="dxa"/>
          </w:tcPr>
          <w:p w14:paraId="384A2163" w14:textId="2C0247DA" w:rsidR="00C1571D" w:rsidRPr="00CA6375" w:rsidRDefault="00C1571D" w:rsidP="00C1571D">
            <w:pPr>
              <w:rPr>
                <w:rFonts w:cstheme="minorHAnsi"/>
                <w:sz w:val="20"/>
                <w:szCs w:val="20"/>
              </w:rPr>
            </w:pPr>
            <w:r w:rsidRPr="00CA6375">
              <w:rPr>
                <w:rFonts w:cstheme="minorHAnsi"/>
                <w:sz w:val="20"/>
                <w:szCs w:val="20"/>
              </w:rPr>
              <w:t>As above, in the last 12 months</w:t>
            </w:r>
          </w:p>
        </w:tc>
        <w:tc>
          <w:tcPr>
            <w:tcW w:w="2851" w:type="dxa"/>
          </w:tcPr>
          <w:p w14:paraId="4A728CA3" w14:textId="1AC6D3B8" w:rsidR="00C1571D" w:rsidRPr="00CA6375" w:rsidRDefault="00CA6375" w:rsidP="00C1571D">
            <w:pPr>
              <w:rPr>
                <w:rFonts w:cstheme="minorHAnsi"/>
                <w:sz w:val="20"/>
                <w:szCs w:val="20"/>
              </w:rPr>
            </w:pPr>
            <w:r w:rsidRPr="00CA6375">
              <w:rPr>
                <w:rFonts w:cstheme="minorHAnsi"/>
                <w:sz w:val="20"/>
                <w:szCs w:val="20"/>
              </w:rPr>
              <w:t xml:space="preserve">Deliberately harmed yourself </w:t>
            </w:r>
            <w:r w:rsidR="00C1571D" w:rsidRPr="00CA6375">
              <w:rPr>
                <w:rFonts w:cstheme="minorHAnsi"/>
                <w:sz w:val="20"/>
                <w:szCs w:val="20"/>
              </w:rPr>
              <w:t>(HB3) = Yes, once (01) OR Yes, more than once (02)</w:t>
            </w:r>
          </w:p>
          <w:p w14:paraId="513EFA28" w14:textId="77777777" w:rsidR="00C1571D" w:rsidRPr="00CA6375" w:rsidRDefault="00C1571D" w:rsidP="00C1571D">
            <w:pPr>
              <w:rPr>
                <w:rFonts w:cstheme="minorHAnsi"/>
                <w:sz w:val="20"/>
                <w:szCs w:val="20"/>
              </w:rPr>
            </w:pPr>
            <w:r w:rsidRPr="00CA6375">
              <w:rPr>
                <w:rFonts w:cstheme="minorHAnsi"/>
                <w:sz w:val="20"/>
                <w:szCs w:val="20"/>
              </w:rPr>
              <w:t>AND</w:t>
            </w:r>
          </w:p>
          <w:p w14:paraId="0EEF98E0" w14:textId="0ED562ED" w:rsidR="00C1571D" w:rsidRPr="00CA6375" w:rsidRDefault="00C1571D" w:rsidP="00C1571D">
            <w:pPr>
              <w:rPr>
                <w:rFonts w:cstheme="minorHAnsi"/>
                <w:sz w:val="20"/>
                <w:szCs w:val="20"/>
              </w:rPr>
            </w:pPr>
            <w:r w:rsidRPr="00CA6375">
              <w:rPr>
                <w:rFonts w:cstheme="minorHAnsi"/>
                <w:sz w:val="20"/>
                <w:szCs w:val="20"/>
              </w:rPr>
              <w:t>In the last 12 months (HB4) = Yes (01)</w:t>
            </w:r>
          </w:p>
        </w:tc>
        <w:tc>
          <w:tcPr>
            <w:tcW w:w="2431" w:type="dxa"/>
            <w:gridSpan w:val="2"/>
          </w:tcPr>
          <w:p w14:paraId="18C88EE9" w14:textId="0036FFA5" w:rsidR="00C1571D" w:rsidRPr="00CA6375" w:rsidRDefault="00C1571D" w:rsidP="00C1571D">
            <w:pPr>
              <w:rPr>
                <w:rFonts w:cstheme="minorHAnsi"/>
                <w:sz w:val="20"/>
                <w:szCs w:val="20"/>
              </w:rPr>
            </w:pPr>
            <w:r w:rsidRPr="00CA6375">
              <w:rPr>
                <w:rFonts w:cstheme="minorHAnsi"/>
                <w:sz w:val="20"/>
                <w:szCs w:val="20"/>
              </w:rPr>
              <w:t>As above</w:t>
            </w:r>
          </w:p>
        </w:tc>
      </w:tr>
      <w:tr w:rsidR="00C1571D" w:rsidRPr="00CA6375" w14:paraId="519EC6D7" w14:textId="77777777" w:rsidTr="00CA6375">
        <w:trPr>
          <w:tblHeader/>
        </w:trPr>
        <w:tc>
          <w:tcPr>
            <w:tcW w:w="1164" w:type="dxa"/>
          </w:tcPr>
          <w:p w14:paraId="638A84D4" w14:textId="77777777" w:rsidR="00C1571D" w:rsidRPr="00CA6375" w:rsidRDefault="00C1571D" w:rsidP="00C1571D">
            <w:pPr>
              <w:rPr>
                <w:rFonts w:cstheme="minorHAnsi"/>
                <w:sz w:val="20"/>
                <w:szCs w:val="20"/>
              </w:rPr>
            </w:pPr>
            <w:r w:rsidRPr="00CA6375">
              <w:rPr>
                <w:rFonts w:cstheme="minorHAnsi"/>
                <w:sz w:val="20"/>
                <w:szCs w:val="20"/>
              </w:rPr>
              <w:t>Case</w:t>
            </w:r>
          </w:p>
          <w:p w14:paraId="035432FB" w14:textId="77777777" w:rsidR="00C1571D" w:rsidRPr="00CA6375" w:rsidRDefault="00C1571D" w:rsidP="00C1571D">
            <w:pPr>
              <w:rPr>
                <w:rFonts w:cstheme="minorHAnsi"/>
                <w:sz w:val="20"/>
                <w:szCs w:val="20"/>
              </w:rPr>
            </w:pPr>
          </w:p>
          <w:p w14:paraId="0754E569" w14:textId="7FCA03A9" w:rsidR="00C1571D" w:rsidRPr="00CA6375" w:rsidRDefault="00C1571D" w:rsidP="00C1571D">
            <w:pPr>
              <w:rPr>
                <w:rFonts w:cstheme="minorHAnsi"/>
                <w:sz w:val="20"/>
                <w:szCs w:val="20"/>
              </w:rPr>
            </w:pPr>
            <w:r w:rsidRPr="00CA6375">
              <w:rPr>
                <w:rFonts w:cstheme="minorHAnsi"/>
                <w:sz w:val="20"/>
                <w:szCs w:val="20"/>
              </w:rPr>
              <w:t>Repeated from MHQ1</w:t>
            </w:r>
          </w:p>
        </w:tc>
        <w:tc>
          <w:tcPr>
            <w:tcW w:w="1706" w:type="dxa"/>
            <w:gridSpan w:val="2"/>
          </w:tcPr>
          <w:p w14:paraId="5EF19588" w14:textId="2DCD3637" w:rsidR="00C1571D" w:rsidRPr="00CA6375" w:rsidRDefault="00C1571D" w:rsidP="00C1571D">
            <w:pPr>
              <w:rPr>
                <w:rFonts w:cstheme="minorHAnsi"/>
                <w:sz w:val="20"/>
                <w:szCs w:val="20"/>
              </w:rPr>
            </w:pPr>
            <w:r w:rsidRPr="00CA6375">
              <w:rPr>
                <w:rFonts w:cstheme="minorHAnsi"/>
                <w:sz w:val="20"/>
                <w:szCs w:val="20"/>
              </w:rPr>
              <w:t>Suicide attempt ever</w:t>
            </w:r>
          </w:p>
        </w:tc>
        <w:tc>
          <w:tcPr>
            <w:tcW w:w="2333" w:type="dxa"/>
          </w:tcPr>
          <w:p w14:paraId="75025892" w14:textId="0F99BE34" w:rsidR="00C1571D" w:rsidRPr="00CA6375" w:rsidRDefault="00C1571D" w:rsidP="00C1571D">
            <w:pPr>
              <w:rPr>
                <w:rFonts w:cstheme="minorHAnsi"/>
                <w:sz w:val="20"/>
                <w:szCs w:val="20"/>
              </w:rPr>
            </w:pPr>
            <w:r w:rsidRPr="00CA6375">
              <w:rPr>
                <w:rFonts w:cstheme="minorHAnsi"/>
                <w:sz w:val="20"/>
                <w:szCs w:val="20"/>
              </w:rPr>
              <w:t>Harmed yourself with the intention of ending your life</w:t>
            </w:r>
          </w:p>
        </w:tc>
        <w:tc>
          <w:tcPr>
            <w:tcW w:w="2851" w:type="dxa"/>
          </w:tcPr>
          <w:p w14:paraId="760CD4E4" w14:textId="5CCBC609" w:rsidR="00C1571D" w:rsidRPr="00CA6375" w:rsidRDefault="00C1571D" w:rsidP="00C1571D">
            <w:pPr>
              <w:rPr>
                <w:rFonts w:cstheme="minorHAnsi"/>
                <w:sz w:val="20"/>
                <w:szCs w:val="20"/>
              </w:rPr>
            </w:pPr>
            <w:r w:rsidRPr="00CA6375">
              <w:rPr>
                <w:rFonts w:cstheme="minorHAnsi"/>
                <w:sz w:val="20"/>
                <w:szCs w:val="20"/>
              </w:rPr>
              <w:t>Harmed self with intent (HB6) = Yes, once (01) OR Yes, more than once (02)</w:t>
            </w:r>
          </w:p>
        </w:tc>
        <w:tc>
          <w:tcPr>
            <w:tcW w:w="2431" w:type="dxa"/>
            <w:gridSpan w:val="2"/>
          </w:tcPr>
          <w:p w14:paraId="655038C5" w14:textId="50263D93" w:rsidR="00C1571D" w:rsidRPr="00CA6375" w:rsidRDefault="00C1571D" w:rsidP="00C1571D">
            <w:pPr>
              <w:textAlignment w:val="baseline"/>
              <w:rPr>
                <w:rFonts w:cstheme="minorHAnsi"/>
                <w:sz w:val="20"/>
                <w:szCs w:val="20"/>
              </w:rPr>
            </w:pPr>
            <w:r w:rsidRPr="00CA6375">
              <w:rPr>
                <w:rFonts w:eastAsia="Times New Roman" w:cstheme="minorHAnsi"/>
                <w:sz w:val="20"/>
                <w:szCs w:val="20"/>
                <w:bdr w:val="none" w:sz="0" w:space="0" w:color="auto" w:frame="1"/>
                <w:shd w:val="clear" w:color="auto" w:fill="FFFFFF"/>
                <w:lang w:eastAsia="en-GB"/>
              </w:rPr>
              <w:t>Note that MHQ1 scoring included “Non-suicidal self harm”, the inverse of suicide attempt within people with harm behaviours. This was based on a dichotomy of intent to die but we recognise that such a dichotomy does not exist (</w:t>
            </w:r>
            <w:r w:rsidR="00CA6375" w:rsidRPr="00CA6375">
              <w:rPr>
                <w:rFonts w:eastAsia="Times New Roman" w:cstheme="minorHAnsi"/>
                <w:sz w:val="20"/>
                <w:szCs w:val="20"/>
                <w:bdr w:val="none" w:sz="0" w:space="0" w:color="auto" w:frame="1"/>
                <w:shd w:val="clear" w:color="auto" w:fill="FFFFFF"/>
                <w:lang w:eastAsia="en-GB"/>
              </w:rPr>
              <w:t>the residual category will still include intents such as ambivalence and recklessness</w:t>
            </w:r>
            <w:r w:rsidRPr="00CA6375">
              <w:rPr>
                <w:rFonts w:eastAsia="Times New Roman" w:cstheme="minorHAnsi"/>
                <w:sz w:val="20"/>
                <w:szCs w:val="20"/>
                <w:bdr w:val="none" w:sz="0" w:space="0" w:color="auto" w:frame="1"/>
                <w:shd w:val="clear" w:color="auto" w:fill="FFFFFF"/>
                <w:lang w:eastAsia="en-GB"/>
              </w:rPr>
              <w:t xml:space="preserve">), and </w:t>
            </w:r>
            <w:r w:rsidR="00CA6375" w:rsidRPr="00CA6375">
              <w:rPr>
                <w:rFonts w:eastAsia="Times New Roman" w:cstheme="minorHAnsi"/>
                <w:sz w:val="20"/>
                <w:szCs w:val="20"/>
                <w:bdr w:val="none" w:sz="0" w:space="0" w:color="auto" w:frame="1"/>
                <w:shd w:val="clear" w:color="auto" w:fill="FFFFFF"/>
                <w:lang w:eastAsia="en-GB"/>
              </w:rPr>
              <w:t>we do not recommend deriving “non-suicidal self harm” from this data.</w:t>
            </w:r>
          </w:p>
        </w:tc>
      </w:tr>
      <w:tr w:rsidR="00C1571D" w:rsidRPr="00CA6375" w14:paraId="3F416415" w14:textId="77777777" w:rsidTr="00CA6375">
        <w:trPr>
          <w:tblHeader/>
        </w:trPr>
        <w:tc>
          <w:tcPr>
            <w:tcW w:w="10485" w:type="dxa"/>
            <w:gridSpan w:val="7"/>
          </w:tcPr>
          <w:p w14:paraId="7341D2D0" w14:textId="77777777" w:rsidR="00C1571D" w:rsidRPr="00CA6375" w:rsidRDefault="00C1571D" w:rsidP="00CA6375">
            <w:pPr>
              <w:pStyle w:val="Heading2"/>
              <w:rPr>
                <w:rFonts w:asciiTheme="minorHAnsi" w:hAnsiTheme="minorHAnsi" w:cstheme="minorHAnsi"/>
                <w:sz w:val="20"/>
                <w:szCs w:val="20"/>
              </w:rPr>
            </w:pPr>
            <w:bookmarkStart w:id="208" w:name="_Trauma_and_other"/>
            <w:bookmarkEnd w:id="208"/>
            <w:r w:rsidRPr="00CA6375">
              <w:rPr>
                <w:rFonts w:asciiTheme="minorHAnsi" w:hAnsiTheme="minorHAnsi" w:cstheme="minorHAnsi"/>
                <w:sz w:val="20"/>
                <w:szCs w:val="20"/>
              </w:rPr>
              <w:t>Trauma and other exposures section (ALE)</w:t>
            </w:r>
          </w:p>
        </w:tc>
      </w:tr>
      <w:tr w:rsidR="00C1571D" w:rsidRPr="00CA6375" w14:paraId="7DCC2B64" w14:textId="77777777" w:rsidTr="00CA6375">
        <w:trPr>
          <w:tblHeader/>
        </w:trPr>
        <w:tc>
          <w:tcPr>
            <w:tcW w:w="1164" w:type="dxa"/>
          </w:tcPr>
          <w:p w14:paraId="02E4EE85"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A800B7D" w14:textId="77777777" w:rsidR="00C1571D" w:rsidRPr="00CA6375" w:rsidRDefault="00C1571D" w:rsidP="00C1571D">
            <w:pPr>
              <w:spacing w:line="259" w:lineRule="auto"/>
              <w:rPr>
                <w:rFonts w:cstheme="minorHAnsi"/>
                <w:sz w:val="20"/>
                <w:szCs w:val="20"/>
              </w:rPr>
            </w:pPr>
          </w:p>
          <w:p w14:paraId="4AA95078" w14:textId="0840723C" w:rsidR="00C1571D" w:rsidRPr="00CA6375" w:rsidRDefault="00C1571D" w:rsidP="00C1571D">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5C80F970" w14:textId="77777777" w:rsidR="00C1571D" w:rsidRPr="00CA6375" w:rsidRDefault="00C1571D" w:rsidP="00C1571D">
            <w:pPr>
              <w:spacing w:line="259" w:lineRule="auto"/>
              <w:rPr>
                <w:rFonts w:cstheme="minorHAnsi"/>
                <w:sz w:val="20"/>
                <w:szCs w:val="20"/>
              </w:rPr>
            </w:pPr>
            <w:r w:rsidRPr="00CA6375">
              <w:rPr>
                <w:rFonts w:cstheme="minorHAnsi"/>
                <w:sz w:val="20"/>
                <w:szCs w:val="20"/>
              </w:rPr>
              <w:t>Childhood adverse events</w:t>
            </w:r>
          </w:p>
        </w:tc>
        <w:tc>
          <w:tcPr>
            <w:tcW w:w="2333" w:type="dxa"/>
          </w:tcPr>
          <w:p w14:paraId="170514E9" w14:textId="38C75313" w:rsidR="00C1571D" w:rsidRPr="00CA6375" w:rsidRDefault="00C1571D" w:rsidP="00C1571D">
            <w:pPr>
              <w:spacing w:line="259" w:lineRule="auto"/>
              <w:rPr>
                <w:rFonts w:cstheme="minorHAnsi"/>
                <w:sz w:val="20"/>
                <w:szCs w:val="20"/>
              </w:rPr>
            </w:pPr>
            <w:r w:rsidRPr="00CA6375">
              <w:rPr>
                <w:rFonts w:cstheme="minorHAnsi"/>
                <w:sz w:val="20"/>
                <w:szCs w:val="20"/>
              </w:rPr>
              <w:t>Based on answers to the five questions of Childhood Trauma Screen (CTS). Screen is positive if any item is positive.</w:t>
            </w:r>
          </w:p>
        </w:tc>
        <w:tc>
          <w:tcPr>
            <w:tcW w:w="2851" w:type="dxa"/>
          </w:tcPr>
          <w:p w14:paraId="0275EB30" w14:textId="60A9973B"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Felt loved (ALE_1b) = Sometimes true (02) OR Rarely true (01)</w:t>
            </w:r>
            <w:ins w:id="209" w:author="Katrina Davis" w:date="2023-12-19T10:42:00Z">
              <w:r w:rsidR="00F143E2">
                <w:rPr>
                  <w:rFonts w:cstheme="minorHAnsi"/>
                  <w:sz w:val="20"/>
                  <w:szCs w:val="20"/>
                </w:rPr>
                <w:t xml:space="preserve"> </w:t>
              </w:r>
            </w:ins>
            <w:ins w:id="210" w:author="Katrina Davis" w:date="2023-12-19T10:43:00Z">
              <w:r w:rsidR="00F143E2">
                <w:rPr>
                  <w:rFonts w:cstheme="minorHAnsi"/>
                  <w:sz w:val="20"/>
                  <w:szCs w:val="20"/>
                </w:rPr>
                <w:t>OR Never true (00)</w:t>
              </w:r>
            </w:ins>
          </w:p>
          <w:p w14:paraId="12C74B52" w14:textId="7D63FBF3" w:rsidR="00C1571D" w:rsidRPr="00CA6375" w:rsidRDefault="00C1571D" w:rsidP="00C1571D">
            <w:pPr>
              <w:rPr>
                <w:rFonts w:cstheme="minorHAnsi"/>
                <w:sz w:val="20"/>
                <w:szCs w:val="20"/>
              </w:rPr>
            </w:pPr>
            <w:r w:rsidRPr="00CA6375">
              <w:rPr>
                <w:rFonts w:cstheme="minorHAnsi"/>
                <w:sz w:val="20"/>
                <w:szCs w:val="20"/>
              </w:rPr>
              <w:t>OR</w:t>
            </w:r>
          </w:p>
          <w:p w14:paraId="00CC3AA0" w14:textId="78D0590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Physically abused by family (ALE_1b) = Rarely true (01), Sometimes true (02), Often true (03) OR Very often true (04)</w:t>
            </w:r>
          </w:p>
          <w:p w14:paraId="1928B035" w14:textId="1C41A2DA" w:rsidR="00C1571D" w:rsidRPr="00CA6375" w:rsidRDefault="00C1571D" w:rsidP="00C1571D">
            <w:pPr>
              <w:rPr>
                <w:rFonts w:cstheme="minorHAnsi"/>
                <w:sz w:val="20"/>
                <w:szCs w:val="20"/>
              </w:rPr>
            </w:pPr>
            <w:r w:rsidRPr="00CA6375">
              <w:rPr>
                <w:rFonts w:cstheme="minorHAnsi"/>
                <w:sz w:val="20"/>
                <w:szCs w:val="20"/>
              </w:rPr>
              <w:t>OR</w:t>
            </w:r>
          </w:p>
          <w:p w14:paraId="5A93268C" w14:textId="6AF80E4D"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Felt hated by family (ALE_1c) = Rarely true (01), Sometimes true (02), Often true (03) OR Very often true (04)</w:t>
            </w:r>
          </w:p>
          <w:p w14:paraId="16F37987" w14:textId="69E3C934" w:rsidR="00C1571D" w:rsidRPr="00CA6375" w:rsidRDefault="00C1571D" w:rsidP="00C1571D">
            <w:pPr>
              <w:rPr>
                <w:rFonts w:cstheme="minorHAnsi"/>
                <w:sz w:val="20"/>
                <w:szCs w:val="20"/>
              </w:rPr>
            </w:pPr>
            <w:r w:rsidRPr="00CA6375">
              <w:rPr>
                <w:rFonts w:cstheme="minorHAnsi"/>
                <w:sz w:val="20"/>
                <w:szCs w:val="20"/>
              </w:rPr>
              <w:t>OR</w:t>
            </w:r>
          </w:p>
          <w:p w14:paraId="17D46E28" w14:textId="59330601"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Sexually molested (ALE_1d) = Rarely true (01), Sometimes true (02), Often true (03) OR Very often true (04)</w:t>
            </w:r>
          </w:p>
          <w:p w14:paraId="0D9B77ED" w14:textId="61ED4C62" w:rsidR="00C1571D" w:rsidRPr="00CA6375" w:rsidRDefault="00C1571D" w:rsidP="00C1571D">
            <w:pPr>
              <w:rPr>
                <w:rFonts w:cstheme="minorHAnsi"/>
                <w:sz w:val="20"/>
                <w:szCs w:val="20"/>
              </w:rPr>
            </w:pPr>
            <w:r w:rsidRPr="00CA6375">
              <w:rPr>
                <w:rFonts w:cstheme="minorHAnsi"/>
                <w:sz w:val="20"/>
                <w:szCs w:val="20"/>
              </w:rPr>
              <w:t>OR</w:t>
            </w:r>
          </w:p>
          <w:p w14:paraId="4B92C4DB" w14:textId="18B58873"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Someone to take to doctor when needed as a child (ALE_1e) = Often true (03), Sometimes true (02) OR Rarely true (01)</w:t>
            </w:r>
            <w:ins w:id="211" w:author="Katrina Davis" w:date="2023-12-19T10:43:00Z">
              <w:r w:rsidR="006F461A">
                <w:rPr>
                  <w:rFonts w:cstheme="minorHAnsi"/>
                  <w:sz w:val="20"/>
                  <w:szCs w:val="20"/>
                </w:rPr>
                <w:t xml:space="preserve"> OR Never true (00)</w:t>
              </w:r>
            </w:ins>
          </w:p>
        </w:tc>
        <w:tc>
          <w:tcPr>
            <w:tcW w:w="2431" w:type="dxa"/>
            <w:gridSpan w:val="2"/>
          </w:tcPr>
          <w:p w14:paraId="5896D49B"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CTS takes one question from each domain of the Childhood Trauma Questionnaire. Thresholds taken from thresholds for represented domains in the CTQ. </w:t>
            </w:r>
            <w:r w:rsidRPr="00CA6375">
              <w:rPr>
                <w:rFonts w:cstheme="minorHAnsi"/>
                <w:b/>
                <w:bCs/>
                <w:sz w:val="20"/>
                <w:szCs w:val="20"/>
              </w:rPr>
              <w:t>Other scoring schemes are used for other surveys</w:t>
            </w:r>
            <w:r w:rsidRPr="00CA6375">
              <w:rPr>
                <w:rFonts w:cstheme="minorHAnsi"/>
                <w:sz w:val="20"/>
                <w:szCs w:val="20"/>
              </w:rPr>
              <w:t>.</w:t>
            </w:r>
          </w:p>
          <w:p w14:paraId="2D67305A" w14:textId="77777777" w:rsidR="00C1571D" w:rsidRPr="00CA6375" w:rsidRDefault="00C1571D" w:rsidP="00C1571D">
            <w:pPr>
              <w:spacing w:line="259" w:lineRule="auto"/>
              <w:rPr>
                <w:rFonts w:cstheme="minorHAnsi"/>
                <w:sz w:val="20"/>
                <w:szCs w:val="20"/>
              </w:rPr>
            </w:pPr>
          </w:p>
          <w:p w14:paraId="6AB6B1B4" w14:textId="77777777" w:rsidR="00C1571D" w:rsidRPr="00CA6375" w:rsidRDefault="00C1571D" w:rsidP="00C1571D">
            <w:pPr>
              <w:spacing w:line="259" w:lineRule="auto"/>
              <w:rPr>
                <w:rFonts w:cstheme="minorHAnsi"/>
                <w:sz w:val="20"/>
                <w:szCs w:val="20"/>
              </w:rPr>
            </w:pPr>
            <w:r w:rsidRPr="00CA6375">
              <w:rPr>
                <w:rFonts w:cstheme="minorHAnsi"/>
                <w:i/>
                <w:iCs/>
                <w:sz w:val="20"/>
                <w:szCs w:val="20"/>
              </w:rPr>
              <w:t xml:space="preserve">Walker, E. A., et al. (1999). "Adult health status of women with histories of childhood abuse and neglect." The American Journal of Medicine </w:t>
            </w:r>
            <w:r w:rsidRPr="00CA6375">
              <w:rPr>
                <w:rFonts w:cstheme="minorHAnsi"/>
                <w:b/>
                <w:bCs/>
                <w:i/>
                <w:iCs/>
                <w:sz w:val="20"/>
                <w:szCs w:val="20"/>
              </w:rPr>
              <w:t>107</w:t>
            </w:r>
            <w:r w:rsidRPr="00CA6375">
              <w:rPr>
                <w:rFonts w:cstheme="minorHAnsi"/>
                <w:i/>
                <w:iCs/>
                <w:sz w:val="20"/>
                <w:szCs w:val="20"/>
              </w:rPr>
              <w:t>(4): 332-339</w:t>
            </w:r>
          </w:p>
        </w:tc>
      </w:tr>
      <w:tr w:rsidR="00C1571D" w:rsidRPr="00CA6375" w14:paraId="2E338DA1" w14:textId="77777777" w:rsidTr="00CA6375">
        <w:trPr>
          <w:tblHeader/>
        </w:trPr>
        <w:tc>
          <w:tcPr>
            <w:tcW w:w="1164" w:type="dxa"/>
          </w:tcPr>
          <w:p w14:paraId="4583CF4D"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689FC8FF" w14:textId="77777777" w:rsidR="00C1571D" w:rsidRPr="00CA6375" w:rsidRDefault="00C1571D" w:rsidP="00C1571D">
            <w:pPr>
              <w:spacing w:line="259" w:lineRule="auto"/>
              <w:rPr>
                <w:rFonts w:cstheme="minorHAnsi"/>
                <w:sz w:val="20"/>
                <w:szCs w:val="20"/>
              </w:rPr>
            </w:pPr>
          </w:p>
          <w:p w14:paraId="1CA995D7" w14:textId="5F4E276E"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30E60BFC" w14:textId="77777777" w:rsidR="00C1571D" w:rsidRPr="00CA6375" w:rsidRDefault="00C1571D" w:rsidP="00C1571D">
            <w:pPr>
              <w:spacing w:line="259" w:lineRule="auto"/>
              <w:rPr>
                <w:rFonts w:cstheme="minorHAnsi"/>
                <w:sz w:val="20"/>
                <w:szCs w:val="20"/>
              </w:rPr>
            </w:pPr>
            <w:r w:rsidRPr="00CA6375">
              <w:rPr>
                <w:rFonts w:cstheme="minorHAnsi"/>
                <w:sz w:val="20"/>
                <w:szCs w:val="20"/>
              </w:rPr>
              <w:t>Adult abuse events</w:t>
            </w:r>
          </w:p>
        </w:tc>
        <w:tc>
          <w:tcPr>
            <w:tcW w:w="2333" w:type="dxa"/>
          </w:tcPr>
          <w:p w14:paraId="046682D7" w14:textId="77777777" w:rsidR="00C1571D" w:rsidRPr="00CA6375" w:rsidRDefault="00C1571D" w:rsidP="00C1571D">
            <w:pPr>
              <w:spacing w:line="259" w:lineRule="auto"/>
              <w:rPr>
                <w:rFonts w:cstheme="minorHAnsi"/>
                <w:sz w:val="20"/>
                <w:szCs w:val="20"/>
              </w:rPr>
            </w:pPr>
            <w:r w:rsidRPr="00CA6375">
              <w:rPr>
                <w:rFonts w:cstheme="minorHAnsi"/>
                <w:sz w:val="20"/>
                <w:szCs w:val="20"/>
              </w:rPr>
              <w:t>Based on answers to questions about partner abuse. Screen positive if any item is positive</w:t>
            </w:r>
          </w:p>
        </w:tc>
        <w:tc>
          <w:tcPr>
            <w:tcW w:w="2851" w:type="dxa"/>
          </w:tcPr>
          <w:p w14:paraId="635ACAC0" w14:textId="3698234F"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Stopped </w:t>
            </w:r>
            <w:r w:rsidR="00D3725F">
              <w:rPr>
                <w:rFonts w:cstheme="minorHAnsi"/>
                <w:sz w:val="20"/>
                <w:szCs w:val="20"/>
              </w:rPr>
              <w:t xml:space="preserve">from </w:t>
            </w:r>
            <w:r w:rsidRPr="00CA6375">
              <w:rPr>
                <w:rFonts w:cstheme="minorHAnsi"/>
                <w:sz w:val="20"/>
                <w:szCs w:val="20"/>
              </w:rPr>
              <w:t xml:space="preserve">seeing friends (ALE_2a) = </w:t>
            </w:r>
            <w:r w:rsidRPr="00CA6375">
              <w:rPr>
                <w:rFonts w:eastAsiaTheme="minorEastAsia" w:cstheme="minorHAnsi"/>
                <w:sz w:val="20"/>
                <w:szCs w:val="20"/>
              </w:rPr>
              <w:t>Yes, within the last 12 months (02) OR Yes, but not in the last 12 months (01)</w:t>
            </w:r>
          </w:p>
          <w:p w14:paraId="372AFFA7" w14:textId="6572F78E" w:rsidR="00C1571D" w:rsidRPr="00CA6375" w:rsidRDefault="00C1571D" w:rsidP="00C1571D">
            <w:pPr>
              <w:spacing w:line="259" w:lineRule="auto"/>
              <w:rPr>
                <w:rFonts w:eastAsiaTheme="minorEastAsia" w:cstheme="minorHAnsi"/>
                <w:sz w:val="20"/>
                <w:szCs w:val="20"/>
              </w:rPr>
            </w:pPr>
            <w:r w:rsidRPr="00CA6375">
              <w:rPr>
                <w:rFonts w:eastAsiaTheme="minorEastAsia" w:cstheme="minorHAnsi"/>
                <w:sz w:val="20"/>
                <w:szCs w:val="20"/>
              </w:rPr>
              <w:t>OR</w:t>
            </w:r>
          </w:p>
          <w:p w14:paraId="3B4DCC64" w14:textId="560C5C71"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Belittled (ALE_2b) = </w:t>
            </w:r>
            <w:r w:rsidRPr="00CA6375">
              <w:rPr>
                <w:rFonts w:eastAsiaTheme="minorEastAsia" w:cstheme="minorHAnsi"/>
                <w:sz w:val="20"/>
                <w:szCs w:val="20"/>
              </w:rPr>
              <w:t>Yes, within the last 12 months (02) OR Yes, but not in the last 12 months (01)</w:t>
            </w:r>
          </w:p>
          <w:p w14:paraId="6D0D4E57" w14:textId="730290E9"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32A6EFB2" w14:textId="7578C289"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Hurt (ALE_2c) = </w:t>
            </w:r>
            <w:r w:rsidRPr="00CA6375">
              <w:rPr>
                <w:rFonts w:eastAsiaTheme="minorEastAsia" w:cstheme="minorHAnsi"/>
                <w:sz w:val="20"/>
                <w:szCs w:val="20"/>
              </w:rPr>
              <w:t>Yes, within the last 12 months (02) OR Yes, but not in the last 12 months (01)</w:t>
            </w:r>
          </w:p>
          <w:p w14:paraId="4B449991" w14:textId="7BD5DCF8"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4946518F" w14:textId="451B644F"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Touched without consent (ALE_2d) = </w:t>
            </w:r>
            <w:r w:rsidRPr="00CA6375">
              <w:rPr>
                <w:rFonts w:eastAsiaTheme="minorEastAsia" w:cstheme="minorHAnsi"/>
                <w:sz w:val="20"/>
                <w:szCs w:val="20"/>
              </w:rPr>
              <w:t>Yes, within the last 12 months (02) OR Yes, but not in the last 12 months (01)</w:t>
            </w:r>
          </w:p>
          <w:p w14:paraId="2DCCB6D9" w14:textId="15F9E354"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29B3C93F" w14:textId="0A2324D2" w:rsidR="00C1571D" w:rsidRPr="00CA6375" w:rsidRDefault="00C1571D" w:rsidP="00C1571D">
            <w:pPr>
              <w:spacing w:line="259" w:lineRule="auto"/>
              <w:rPr>
                <w:rFonts w:cstheme="minorHAnsi"/>
                <w:sz w:val="20"/>
                <w:szCs w:val="20"/>
              </w:rPr>
            </w:pPr>
            <w:r w:rsidRPr="00CA6375">
              <w:rPr>
                <w:rFonts w:cstheme="minorHAnsi"/>
                <w:sz w:val="20"/>
                <w:szCs w:val="20"/>
              </w:rPr>
              <w:t xml:space="preserve">Sex without consent (ALE_2e) = </w:t>
            </w:r>
            <w:r w:rsidRPr="00CA6375">
              <w:rPr>
                <w:rFonts w:eastAsiaTheme="minorEastAsia" w:cstheme="minorHAnsi"/>
                <w:sz w:val="20"/>
                <w:szCs w:val="20"/>
              </w:rPr>
              <w:t>Yes, within the last 12 months (02) OR Yes, but not in the last 12 months (01)</w:t>
            </w:r>
          </w:p>
        </w:tc>
        <w:tc>
          <w:tcPr>
            <w:tcW w:w="2431" w:type="dxa"/>
            <w:gridSpan w:val="2"/>
          </w:tcPr>
          <w:p w14:paraId="713C37BF" w14:textId="38538B7B" w:rsidR="00C1571D" w:rsidRPr="00CA6375" w:rsidRDefault="00C1571D" w:rsidP="00C1571D">
            <w:pPr>
              <w:spacing w:line="259" w:lineRule="auto"/>
              <w:rPr>
                <w:rFonts w:cstheme="minorHAnsi"/>
                <w:sz w:val="20"/>
                <w:szCs w:val="20"/>
              </w:rPr>
            </w:pPr>
            <w:r w:rsidRPr="00CA6375">
              <w:rPr>
                <w:rFonts w:cstheme="minorHAnsi"/>
                <w:sz w:val="20"/>
                <w:szCs w:val="20"/>
              </w:rPr>
              <w:t>Positive responses may indicate intimate partner abuse.</w:t>
            </w:r>
          </w:p>
        </w:tc>
      </w:tr>
      <w:tr w:rsidR="00C1571D" w:rsidRPr="00CA6375" w14:paraId="0407AE98" w14:textId="77777777" w:rsidTr="00CA6375">
        <w:trPr>
          <w:tblHeader/>
        </w:trPr>
        <w:tc>
          <w:tcPr>
            <w:tcW w:w="1164" w:type="dxa"/>
          </w:tcPr>
          <w:p w14:paraId="6F1D6FB4"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F6C6F09" w14:textId="77777777" w:rsidR="00C1571D" w:rsidRPr="00CA6375" w:rsidRDefault="00C1571D" w:rsidP="00C1571D">
            <w:pPr>
              <w:spacing w:line="259" w:lineRule="auto"/>
              <w:rPr>
                <w:rFonts w:cstheme="minorHAnsi"/>
                <w:sz w:val="20"/>
                <w:szCs w:val="20"/>
              </w:rPr>
            </w:pPr>
          </w:p>
          <w:p w14:paraId="0ACD1B0E" w14:textId="6076861A"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79939916" w14:textId="77777777" w:rsidR="00C1571D" w:rsidRPr="00CA6375" w:rsidRDefault="00C1571D" w:rsidP="00C1571D">
            <w:pPr>
              <w:spacing w:line="259" w:lineRule="auto"/>
              <w:rPr>
                <w:rFonts w:cstheme="minorHAnsi"/>
                <w:sz w:val="20"/>
                <w:szCs w:val="20"/>
              </w:rPr>
            </w:pPr>
            <w:r w:rsidRPr="00CA6375">
              <w:rPr>
                <w:rFonts w:cstheme="minorHAnsi"/>
                <w:sz w:val="20"/>
                <w:szCs w:val="20"/>
              </w:rPr>
              <w:t>Adverse events 12 months</w:t>
            </w:r>
          </w:p>
        </w:tc>
        <w:tc>
          <w:tcPr>
            <w:tcW w:w="2333" w:type="dxa"/>
          </w:tcPr>
          <w:p w14:paraId="2E64D941" w14:textId="31355D2C" w:rsidR="00C1571D" w:rsidRPr="00CA6375" w:rsidRDefault="00C1571D" w:rsidP="00C1571D">
            <w:pPr>
              <w:spacing w:line="259" w:lineRule="auto"/>
              <w:rPr>
                <w:rFonts w:cstheme="minorHAnsi"/>
                <w:sz w:val="20"/>
                <w:szCs w:val="20"/>
              </w:rPr>
            </w:pPr>
            <w:r w:rsidRPr="00CA6375">
              <w:rPr>
                <w:rFonts w:cstheme="minorHAnsi"/>
                <w:sz w:val="20"/>
                <w:szCs w:val="20"/>
              </w:rPr>
              <w:t>Based on answers to question about partner abuse and other adverse events. Score positive if any items positive</w:t>
            </w:r>
          </w:p>
        </w:tc>
        <w:tc>
          <w:tcPr>
            <w:tcW w:w="2851" w:type="dxa"/>
          </w:tcPr>
          <w:p w14:paraId="6DEF5A9E" w14:textId="77777777" w:rsidR="00C1571D" w:rsidRPr="00CA6375" w:rsidRDefault="00C1571D" w:rsidP="00C1571D">
            <w:pPr>
              <w:spacing w:line="259" w:lineRule="auto"/>
              <w:rPr>
                <w:rFonts w:cstheme="minorHAnsi"/>
                <w:sz w:val="20"/>
                <w:szCs w:val="20"/>
              </w:rPr>
            </w:pPr>
            <w:r w:rsidRPr="00CA6375">
              <w:rPr>
                <w:rFonts w:cstheme="minorHAnsi"/>
                <w:sz w:val="20"/>
                <w:szCs w:val="20"/>
              </w:rPr>
              <w:t>Positive if any of:</w:t>
            </w:r>
          </w:p>
          <w:p w14:paraId="1D15C0E5" w14:textId="7FA3EA5D"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Stopped </w:t>
            </w:r>
            <w:r w:rsidR="00AE442C">
              <w:rPr>
                <w:rFonts w:cstheme="minorHAnsi"/>
                <w:sz w:val="20"/>
                <w:szCs w:val="20"/>
              </w:rPr>
              <w:t xml:space="preserve">from </w:t>
            </w:r>
            <w:r w:rsidRPr="00CA6375">
              <w:rPr>
                <w:rFonts w:cstheme="minorHAnsi"/>
                <w:sz w:val="20"/>
                <w:szCs w:val="20"/>
              </w:rPr>
              <w:t xml:space="preserve">seeing friends (ALE_2a) = </w:t>
            </w:r>
            <w:r w:rsidRPr="00CA6375">
              <w:rPr>
                <w:rFonts w:eastAsiaTheme="minorEastAsia" w:cstheme="minorHAnsi"/>
                <w:sz w:val="20"/>
                <w:szCs w:val="20"/>
              </w:rPr>
              <w:t>Yes, within the last 12 months (02)</w:t>
            </w:r>
          </w:p>
          <w:p w14:paraId="6695C08B" w14:textId="77777777" w:rsidR="00C1571D" w:rsidRPr="00CA6375" w:rsidRDefault="00C1571D" w:rsidP="00C1571D">
            <w:pPr>
              <w:spacing w:line="259" w:lineRule="auto"/>
              <w:rPr>
                <w:rFonts w:eastAsiaTheme="minorEastAsia" w:cstheme="minorHAnsi"/>
                <w:sz w:val="20"/>
                <w:szCs w:val="20"/>
              </w:rPr>
            </w:pPr>
            <w:r w:rsidRPr="00CA6375">
              <w:rPr>
                <w:rFonts w:eastAsiaTheme="minorEastAsia" w:cstheme="minorHAnsi"/>
                <w:sz w:val="20"/>
                <w:szCs w:val="20"/>
              </w:rPr>
              <w:t>OR</w:t>
            </w:r>
          </w:p>
          <w:p w14:paraId="1A088CE9" w14:textId="78F87065"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Belittled (ALE_2b) = </w:t>
            </w:r>
            <w:r w:rsidRPr="00CA6375">
              <w:rPr>
                <w:rFonts w:eastAsiaTheme="minorEastAsia" w:cstheme="minorHAnsi"/>
                <w:sz w:val="20"/>
                <w:szCs w:val="20"/>
              </w:rPr>
              <w:t>Yes, within the last 12 months (02)</w:t>
            </w:r>
          </w:p>
          <w:p w14:paraId="55127626" w14:textId="77777777"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404B6FCA" w14:textId="6DFCB931"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Hurt (ALE_2c) = </w:t>
            </w:r>
            <w:r w:rsidRPr="00CA6375">
              <w:rPr>
                <w:rFonts w:eastAsiaTheme="minorEastAsia" w:cstheme="minorHAnsi"/>
                <w:sz w:val="20"/>
                <w:szCs w:val="20"/>
              </w:rPr>
              <w:t xml:space="preserve">Yes, within the last 12 months (02) </w:t>
            </w:r>
          </w:p>
          <w:p w14:paraId="290C6603" w14:textId="77777777"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5BB23B75" w14:textId="6A8C5340"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Touched without consent (ALE_2d) = </w:t>
            </w:r>
            <w:r w:rsidRPr="00CA6375">
              <w:rPr>
                <w:rFonts w:eastAsiaTheme="minorEastAsia" w:cstheme="minorHAnsi"/>
                <w:sz w:val="20"/>
                <w:szCs w:val="20"/>
              </w:rPr>
              <w:t>Yes, within the last 12 months (02)</w:t>
            </w:r>
          </w:p>
          <w:p w14:paraId="5F9FE473" w14:textId="77777777"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5A3A0A4D" w14:textId="04FA2744"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Sex without consent (ALE_2e) = </w:t>
            </w:r>
            <w:r w:rsidRPr="00CA6375">
              <w:rPr>
                <w:rFonts w:eastAsiaTheme="minorEastAsia" w:cstheme="minorHAnsi"/>
                <w:sz w:val="20"/>
                <w:szCs w:val="20"/>
              </w:rPr>
              <w:t>Yes, within the last 12 months (02)</w:t>
            </w:r>
          </w:p>
          <w:p w14:paraId="099B1BF0" w14:textId="66B90C96" w:rsidR="00C1571D" w:rsidRPr="00CA6375" w:rsidRDefault="00C1571D" w:rsidP="00C1571D">
            <w:pPr>
              <w:spacing w:line="259" w:lineRule="auto"/>
              <w:rPr>
                <w:rFonts w:eastAsiaTheme="minorEastAsia" w:cstheme="minorHAnsi"/>
                <w:sz w:val="20"/>
                <w:szCs w:val="20"/>
              </w:rPr>
            </w:pPr>
            <w:r w:rsidRPr="00CA6375">
              <w:rPr>
                <w:rFonts w:eastAsiaTheme="minorEastAsia" w:cstheme="minorHAnsi"/>
                <w:sz w:val="20"/>
                <w:szCs w:val="20"/>
              </w:rPr>
              <w:t>OR</w:t>
            </w:r>
          </w:p>
          <w:p w14:paraId="4B4C3AD0" w14:textId="2F104DA8" w:rsidR="00C1571D" w:rsidRPr="00CA6375" w:rsidRDefault="00C1571D" w:rsidP="00C1571D">
            <w:pPr>
              <w:spacing w:line="259" w:lineRule="auto"/>
              <w:rPr>
                <w:rFonts w:cstheme="minorHAnsi"/>
                <w:sz w:val="20"/>
                <w:szCs w:val="20"/>
              </w:rPr>
            </w:pPr>
            <w:r w:rsidRPr="00CA6375">
              <w:rPr>
                <w:rFonts w:cstheme="minorHAnsi"/>
                <w:sz w:val="20"/>
                <w:szCs w:val="20"/>
              </w:rPr>
              <w:t xml:space="preserve">Assault (ALE_3a) = </w:t>
            </w:r>
            <w:r w:rsidRPr="00CA6375">
              <w:rPr>
                <w:rFonts w:eastAsiaTheme="minorEastAsia" w:cstheme="minorHAnsi"/>
                <w:sz w:val="20"/>
                <w:szCs w:val="20"/>
              </w:rPr>
              <w:t>Yes, within the last 12 months (02)</w:t>
            </w:r>
          </w:p>
          <w:p w14:paraId="53718978"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46791B39" w14:textId="76025B32" w:rsidR="00C1571D" w:rsidRPr="00CA6375" w:rsidRDefault="00C1571D" w:rsidP="00C1571D">
            <w:pPr>
              <w:spacing w:line="259" w:lineRule="auto"/>
              <w:rPr>
                <w:rFonts w:cstheme="minorHAnsi"/>
                <w:sz w:val="20"/>
                <w:szCs w:val="20"/>
              </w:rPr>
            </w:pPr>
            <w:r w:rsidRPr="00CA6375">
              <w:rPr>
                <w:rFonts w:cstheme="minorHAnsi"/>
                <w:sz w:val="20"/>
                <w:szCs w:val="20"/>
              </w:rPr>
              <w:t xml:space="preserve">Injury or illness (ALE_3b) = </w:t>
            </w:r>
            <w:r w:rsidRPr="00CA6375">
              <w:rPr>
                <w:rFonts w:eastAsiaTheme="minorEastAsia" w:cstheme="minorHAnsi"/>
                <w:sz w:val="20"/>
                <w:szCs w:val="20"/>
              </w:rPr>
              <w:t>Yes, within the last 12 months (02)</w:t>
            </w:r>
          </w:p>
          <w:p w14:paraId="454A1B74"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2F16357F" w14:textId="5D168DC8" w:rsidR="00C1571D" w:rsidRPr="00CA6375" w:rsidRDefault="00C1571D" w:rsidP="00C1571D">
            <w:pPr>
              <w:spacing w:line="259" w:lineRule="auto"/>
              <w:rPr>
                <w:rFonts w:cstheme="minorHAnsi"/>
                <w:sz w:val="20"/>
                <w:szCs w:val="20"/>
              </w:rPr>
            </w:pPr>
            <w:r w:rsidRPr="00CA6375">
              <w:rPr>
                <w:rFonts w:cstheme="minorHAnsi"/>
                <w:sz w:val="20"/>
                <w:szCs w:val="20"/>
              </w:rPr>
              <w:t xml:space="preserve">Divorce (ALE_3c) = </w:t>
            </w:r>
            <w:r w:rsidRPr="00CA6375">
              <w:rPr>
                <w:rFonts w:eastAsiaTheme="minorEastAsia" w:cstheme="minorHAnsi"/>
                <w:sz w:val="20"/>
                <w:szCs w:val="20"/>
              </w:rPr>
              <w:t>Yes, within the last 12 months (02)</w:t>
            </w:r>
          </w:p>
          <w:p w14:paraId="179AFBFB"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020F102C" w14:textId="35C66845" w:rsidR="00C1571D" w:rsidRPr="00CA6375" w:rsidRDefault="00C1571D" w:rsidP="00C1571D">
            <w:pPr>
              <w:spacing w:line="259" w:lineRule="auto"/>
              <w:rPr>
                <w:rFonts w:cstheme="minorHAnsi"/>
                <w:sz w:val="20"/>
                <w:szCs w:val="20"/>
              </w:rPr>
            </w:pPr>
            <w:r w:rsidRPr="00CA6375">
              <w:rPr>
                <w:rFonts w:cstheme="minorHAnsi"/>
                <w:sz w:val="20"/>
                <w:szCs w:val="20"/>
              </w:rPr>
              <w:t xml:space="preserve">Death spouse (ALE_3d) = </w:t>
            </w:r>
            <w:r w:rsidRPr="00CA6375">
              <w:rPr>
                <w:rFonts w:eastAsiaTheme="minorEastAsia" w:cstheme="minorHAnsi"/>
                <w:sz w:val="20"/>
                <w:szCs w:val="20"/>
              </w:rPr>
              <w:t>Yes, within the last 12 months (02)</w:t>
            </w:r>
          </w:p>
          <w:p w14:paraId="20C15A3C"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16EC22F5" w14:textId="6D1A3071" w:rsidR="00C1571D" w:rsidRPr="00CA6375" w:rsidRDefault="00C1571D" w:rsidP="00C1571D">
            <w:pPr>
              <w:spacing w:line="259" w:lineRule="auto"/>
              <w:rPr>
                <w:rFonts w:cstheme="minorHAnsi"/>
                <w:sz w:val="20"/>
                <w:szCs w:val="20"/>
              </w:rPr>
            </w:pPr>
            <w:r w:rsidRPr="00CA6375">
              <w:rPr>
                <w:rFonts w:cstheme="minorHAnsi"/>
                <w:sz w:val="20"/>
                <w:szCs w:val="20"/>
              </w:rPr>
              <w:t xml:space="preserve">Death suicide (ALE_3e) = </w:t>
            </w:r>
            <w:r w:rsidRPr="00CA6375">
              <w:rPr>
                <w:rFonts w:eastAsiaTheme="minorEastAsia" w:cstheme="minorHAnsi"/>
                <w:sz w:val="20"/>
                <w:szCs w:val="20"/>
              </w:rPr>
              <w:t>Yes, within the last 12 months (02)</w:t>
            </w:r>
          </w:p>
        </w:tc>
        <w:tc>
          <w:tcPr>
            <w:tcW w:w="2431" w:type="dxa"/>
            <w:gridSpan w:val="2"/>
          </w:tcPr>
          <w:p w14:paraId="7C05C29B"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Because this includes a wider range of events, it is </w:t>
            </w:r>
            <w:r w:rsidRPr="00CA6375">
              <w:rPr>
                <w:rFonts w:cstheme="minorHAnsi"/>
                <w:b/>
                <w:bCs/>
                <w:sz w:val="20"/>
                <w:szCs w:val="20"/>
              </w:rPr>
              <w:t>not a subset</w:t>
            </w:r>
            <w:r w:rsidRPr="00CA6375">
              <w:rPr>
                <w:rFonts w:cstheme="minorHAnsi"/>
                <w:sz w:val="20"/>
                <w:szCs w:val="20"/>
              </w:rPr>
              <w:t xml:space="preserve"> of above “adult abuse events”</w:t>
            </w:r>
          </w:p>
        </w:tc>
      </w:tr>
      <w:tr w:rsidR="00C1571D" w:rsidRPr="00CA6375" w14:paraId="2BC1BAAF" w14:textId="77777777" w:rsidTr="00CA6375">
        <w:trPr>
          <w:tblHeader/>
        </w:trPr>
        <w:tc>
          <w:tcPr>
            <w:tcW w:w="10485" w:type="dxa"/>
            <w:gridSpan w:val="7"/>
          </w:tcPr>
          <w:p w14:paraId="7C0A21DB" w14:textId="796BB74D" w:rsidR="00C1571D" w:rsidRPr="00CA6375" w:rsidRDefault="00C1571D" w:rsidP="00CA6375">
            <w:pPr>
              <w:pStyle w:val="Heading2"/>
              <w:rPr>
                <w:rFonts w:asciiTheme="minorHAnsi" w:hAnsiTheme="minorHAnsi" w:cstheme="minorHAnsi"/>
                <w:sz w:val="20"/>
                <w:szCs w:val="20"/>
              </w:rPr>
            </w:pPr>
            <w:bookmarkStart w:id="212" w:name="_Social_section_(SS)"/>
            <w:bookmarkEnd w:id="212"/>
            <w:r w:rsidRPr="00CA6375">
              <w:rPr>
                <w:rFonts w:asciiTheme="minorHAnsi" w:hAnsiTheme="minorHAnsi" w:cstheme="minorHAnsi"/>
                <w:sz w:val="20"/>
                <w:szCs w:val="20"/>
              </w:rPr>
              <w:t>Social section (SS)</w:t>
            </w:r>
          </w:p>
        </w:tc>
      </w:tr>
      <w:tr w:rsidR="00C1571D" w:rsidRPr="00CA6375" w14:paraId="50DFBB70" w14:textId="77777777" w:rsidTr="00CA6375">
        <w:trPr>
          <w:tblHeader/>
        </w:trPr>
        <w:tc>
          <w:tcPr>
            <w:tcW w:w="1164" w:type="dxa"/>
          </w:tcPr>
          <w:p w14:paraId="27F113C0"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6B5F3DF" w14:textId="77777777" w:rsidR="00C1571D" w:rsidRPr="00CA6375" w:rsidRDefault="00C1571D" w:rsidP="00C1571D">
            <w:pPr>
              <w:spacing w:line="259" w:lineRule="auto"/>
              <w:rPr>
                <w:rFonts w:cstheme="minorHAnsi"/>
                <w:sz w:val="20"/>
                <w:szCs w:val="20"/>
              </w:rPr>
            </w:pPr>
          </w:p>
          <w:p w14:paraId="56C65A24" w14:textId="4DD1BB3D" w:rsidR="00C1571D" w:rsidRPr="00CA6375" w:rsidRDefault="00C1571D" w:rsidP="00C1571D">
            <w:pPr>
              <w:spacing w:line="259" w:lineRule="auto"/>
              <w:rPr>
                <w:rFonts w:cstheme="minorHAnsi"/>
                <w:sz w:val="20"/>
                <w:szCs w:val="20"/>
              </w:rPr>
            </w:pPr>
            <w:r w:rsidRPr="00CA6375">
              <w:rPr>
                <w:rFonts w:cstheme="minorHAnsi"/>
                <w:sz w:val="20"/>
                <w:szCs w:val="20"/>
              </w:rPr>
              <w:t>Repeated from baseline (touch-screen)</w:t>
            </w:r>
          </w:p>
        </w:tc>
        <w:tc>
          <w:tcPr>
            <w:tcW w:w="1706" w:type="dxa"/>
            <w:gridSpan w:val="2"/>
          </w:tcPr>
          <w:p w14:paraId="127CEC80" w14:textId="77777777" w:rsidR="00C1571D" w:rsidRPr="00CA6375" w:rsidRDefault="00C1571D" w:rsidP="00C1571D">
            <w:pPr>
              <w:spacing w:line="259" w:lineRule="auto"/>
              <w:rPr>
                <w:rFonts w:cstheme="minorHAnsi"/>
                <w:sz w:val="20"/>
                <w:szCs w:val="20"/>
              </w:rPr>
            </w:pPr>
            <w:r w:rsidRPr="00CA6375">
              <w:rPr>
                <w:rFonts w:cstheme="minorHAnsi"/>
                <w:sz w:val="20"/>
                <w:szCs w:val="20"/>
              </w:rPr>
              <w:t>Social isolation</w:t>
            </w:r>
          </w:p>
        </w:tc>
        <w:tc>
          <w:tcPr>
            <w:tcW w:w="2333" w:type="dxa"/>
          </w:tcPr>
          <w:p w14:paraId="03E5CCD7" w14:textId="1A87D17E" w:rsidR="00C1571D" w:rsidRPr="00CA6375" w:rsidRDefault="00C1571D" w:rsidP="00C1571D">
            <w:pPr>
              <w:spacing w:line="259" w:lineRule="auto"/>
              <w:rPr>
                <w:rFonts w:cstheme="minorHAnsi"/>
                <w:sz w:val="20"/>
                <w:szCs w:val="20"/>
              </w:rPr>
            </w:pPr>
            <w:r w:rsidRPr="00CA6375">
              <w:rPr>
                <w:rFonts w:cstheme="minorHAnsi"/>
                <w:sz w:val="20"/>
                <w:szCs w:val="20"/>
              </w:rPr>
              <w:t>More than one of the following:</w:t>
            </w:r>
          </w:p>
          <w:p w14:paraId="21F00C3B" w14:textId="77777777" w:rsidR="00C1571D" w:rsidRPr="00CA6375" w:rsidRDefault="00C1571D" w:rsidP="00C1571D">
            <w:pPr>
              <w:spacing w:line="259" w:lineRule="auto"/>
              <w:rPr>
                <w:rFonts w:cstheme="minorHAnsi"/>
                <w:sz w:val="20"/>
                <w:szCs w:val="20"/>
              </w:rPr>
            </w:pPr>
            <w:r w:rsidRPr="00CA6375">
              <w:rPr>
                <w:rFonts w:cstheme="minorHAnsi"/>
                <w:sz w:val="20"/>
                <w:szCs w:val="20"/>
              </w:rPr>
              <w:t>-“Including yourself, how many people are living together in your household?=0</w:t>
            </w:r>
          </w:p>
          <w:p w14:paraId="1111E8C9" w14:textId="77777777" w:rsidR="00C1571D" w:rsidRPr="00CA6375" w:rsidRDefault="00C1571D" w:rsidP="00C1571D">
            <w:pPr>
              <w:spacing w:line="259" w:lineRule="auto"/>
              <w:rPr>
                <w:rFonts w:cstheme="minorHAnsi"/>
                <w:sz w:val="20"/>
                <w:szCs w:val="20"/>
              </w:rPr>
            </w:pPr>
            <w:r w:rsidRPr="00CA6375">
              <w:rPr>
                <w:rFonts w:cstheme="minorHAnsi"/>
                <w:sz w:val="20"/>
                <w:szCs w:val="20"/>
              </w:rPr>
              <w:t>-“How often do you see friends or family in person?” = less than once a month</w:t>
            </w:r>
          </w:p>
          <w:p w14:paraId="771C2715" w14:textId="77777777" w:rsidR="00C1571D" w:rsidRPr="00CA6375" w:rsidRDefault="00C1571D" w:rsidP="00C1571D">
            <w:pPr>
              <w:spacing w:line="259" w:lineRule="auto"/>
              <w:rPr>
                <w:rFonts w:cstheme="minorHAnsi"/>
                <w:sz w:val="20"/>
                <w:szCs w:val="20"/>
              </w:rPr>
            </w:pPr>
            <w:r w:rsidRPr="00CA6375">
              <w:rPr>
                <w:rFonts w:cstheme="minorHAnsi"/>
                <w:b/>
                <w:bCs/>
                <w:sz w:val="20"/>
                <w:szCs w:val="20"/>
              </w:rPr>
              <w:t xml:space="preserve">- </w:t>
            </w:r>
            <w:r w:rsidRPr="00CA6375">
              <w:rPr>
                <w:rFonts w:cstheme="minorHAnsi"/>
                <w:sz w:val="20"/>
                <w:szCs w:val="20"/>
              </w:rPr>
              <w:t>“Which of the following do you attend in person?” =none</w:t>
            </w:r>
          </w:p>
        </w:tc>
        <w:tc>
          <w:tcPr>
            <w:tcW w:w="2851" w:type="dxa"/>
          </w:tcPr>
          <w:p w14:paraId="386B9B5F" w14:textId="65900416" w:rsidR="00C1571D" w:rsidRPr="00CA6375" w:rsidRDefault="00C1571D" w:rsidP="00C1571D">
            <w:pPr>
              <w:spacing w:line="259" w:lineRule="auto"/>
              <w:rPr>
                <w:rFonts w:cstheme="minorHAnsi"/>
                <w:sz w:val="20"/>
                <w:szCs w:val="20"/>
              </w:rPr>
            </w:pPr>
            <w:r w:rsidRPr="00CA6375">
              <w:rPr>
                <w:rFonts w:cstheme="minorHAnsi"/>
                <w:sz w:val="20"/>
                <w:szCs w:val="20"/>
              </w:rPr>
              <w:t>If Household (SS1)= Only me (00). Score +1</w:t>
            </w:r>
          </w:p>
          <w:p w14:paraId="133459E4" w14:textId="77777777" w:rsidR="00C1571D" w:rsidRPr="00CA6375" w:rsidRDefault="00C1571D" w:rsidP="00C1571D">
            <w:pPr>
              <w:spacing w:line="259" w:lineRule="auto"/>
              <w:rPr>
                <w:rFonts w:cstheme="minorHAnsi"/>
                <w:sz w:val="20"/>
                <w:szCs w:val="20"/>
              </w:rPr>
            </w:pPr>
          </w:p>
          <w:p w14:paraId="5A693327" w14:textId="357BFA43" w:rsidR="00C1571D" w:rsidRPr="00CA6375" w:rsidRDefault="00C1571D" w:rsidP="00C1571D">
            <w:pPr>
              <w:spacing w:line="259" w:lineRule="auto"/>
              <w:rPr>
                <w:rFonts w:cstheme="minorHAnsi"/>
                <w:sz w:val="20"/>
                <w:szCs w:val="20"/>
              </w:rPr>
            </w:pPr>
            <w:r w:rsidRPr="00CA6375">
              <w:rPr>
                <w:rFonts w:cstheme="minorHAnsi"/>
                <w:sz w:val="20"/>
                <w:szCs w:val="20"/>
              </w:rPr>
              <w:t>If See in person (SS2) = Never (00) or Once every few months (01). Score +1</w:t>
            </w:r>
          </w:p>
          <w:p w14:paraId="10DC4945" w14:textId="77777777" w:rsidR="00C1571D" w:rsidRPr="00CA6375" w:rsidRDefault="00C1571D" w:rsidP="00C1571D">
            <w:pPr>
              <w:spacing w:line="259" w:lineRule="auto"/>
              <w:rPr>
                <w:rFonts w:cstheme="minorHAnsi"/>
                <w:sz w:val="20"/>
                <w:szCs w:val="20"/>
              </w:rPr>
            </w:pPr>
          </w:p>
          <w:p w14:paraId="6DF39755" w14:textId="703CBF9E" w:rsidR="00C1571D" w:rsidRPr="00CA6375" w:rsidRDefault="00C1571D" w:rsidP="00C1571D">
            <w:pPr>
              <w:spacing w:line="259" w:lineRule="auto"/>
              <w:rPr>
                <w:rFonts w:cstheme="minorHAnsi"/>
                <w:sz w:val="20"/>
                <w:szCs w:val="20"/>
              </w:rPr>
            </w:pPr>
            <w:r w:rsidRPr="00CA6375">
              <w:rPr>
                <w:rFonts w:cstheme="minorHAnsi"/>
                <w:sz w:val="20"/>
                <w:szCs w:val="20"/>
              </w:rPr>
              <w:t>Attend weekly (SS4) = None of the above (00). Score +1</w:t>
            </w:r>
          </w:p>
          <w:p w14:paraId="35018BB8" w14:textId="77777777" w:rsidR="00C1571D" w:rsidRPr="00CA6375" w:rsidRDefault="00C1571D" w:rsidP="00C1571D">
            <w:pPr>
              <w:spacing w:line="259" w:lineRule="auto"/>
              <w:rPr>
                <w:rFonts w:cstheme="minorHAnsi"/>
                <w:sz w:val="20"/>
                <w:szCs w:val="20"/>
              </w:rPr>
            </w:pPr>
          </w:p>
          <w:p w14:paraId="1759E4CB" w14:textId="77777777" w:rsidR="00C1571D" w:rsidRPr="00CA6375" w:rsidRDefault="00C1571D" w:rsidP="00C1571D">
            <w:pPr>
              <w:spacing w:line="259" w:lineRule="auto"/>
              <w:rPr>
                <w:rFonts w:cstheme="minorHAnsi"/>
                <w:sz w:val="20"/>
                <w:szCs w:val="20"/>
              </w:rPr>
            </w:pPr>
            <w:r w:rsidRPr="00CA6375">
              <w:rPr>
                <w:rFonts w:cstheme="minorHAnsi"/>
                <w:sz w:val="20"/>
                <w:szCs w:val="20"/>
              </w:rPr>
              <w:t>EVALUATE</w:t>
            </w:r>
          </w:p>
          <w:p w14:paraId="6EAAF624" w14:textId="77777777" w:rsidR="00C1571D" w:rsidRPr="00CA6375" w:rsidRDefault="00C1571D" w:rsidP="00C1571D">
            <w:pPr>
              <w:spacing w:line="259" w:lineRule="auto"/>
              <w:rPr>
                <w:rFonts w:cstheme="minorHAnsi"/>
                <w:sz w:val="20"/>
                <w:szCs w:val="20"/>
              </w:rPr>
            </w:pPr>
            <w:r w:rsidRPr="00CA6375">
              <w:rPr>
                <w:rFonts w:cstheme="minorHAnsi"/>
                <w:sz w:val="20"/>
                <w:szCs w:val="20"/>
              </w:rPr>
              <w:t>Score &gt; 1 = positive</w:t>
            </w:r>
          </w:p>
        </w:tc>
        <w:tc>
          <w:tcPr>
            <w:tcW w:w="2431" w:type="dxa"/>
            <w:gridSpan w:val="2"/>
          </w:tcPr>
          <w:p w14:paraId="0AD4F0A0" w14:textId="3EDEFBF9" w:rsidR="00C1571D" w:rsidRPr="00CA6375" w:rsidRDefault="00C1571D" w:rsidP="00C1571D">
            <w:pPr>
              <w:spacing w:line="259" w:lineRule="auto"/>
              <w:rPr>
                <w:rFonts w:cstheme="minorHAnsi"/>
                <w:sz w:val="20"/>
                <w:szCs w:val="20"/>
              </w:rPr>
            </w:pPr>
            <w:r w:rsidRPr="00CA6375">
              <w:rPr>
                <w:rFonts w:cstheme="minorHAnsi"/>
                <w:sz w:val="20"/>
                <w:szCs w:val="20"/>
              </w:rPr>
              <w:t>Score comparable with the computed social isolation score with UK Biobank baseline items</w:t>
            </w:r>
          </w:p>
          <w:p w14:paraId="32484ECE" w14:textId="77777777" w:rsidR="00C1571D" w:rsidRPr="00CA6375" w:rsidRDefault="00C1571D" w:rsidP="00C1571D">
            <w:pPr>
              <w:spacing w:line="259" w:lineRule="auto"/>
              <w:rPr>
                <w:rFonts w:cstheme="minorHAnsi"/>
                <w:sz w:val="20"/>
                <w:szCs w:val="20"/>
              </w:rPr>
            </w:pPr>
          </w:p>
          <w:p w14:paraId="2FB1BE56" w14:textId="261FF009" w:rsidR="00C1571D" w:rsidRPr="00CA6375" w:rsidRDefault="00C1571D" w:rsidP="00C1571D">
            <w:pPr>
              <w:spacing w:line="259" w:lineRule="auto"/>
              <w:rPr>
                <w:rFonts w:cstheme="minorHAnsi"/>
                <w:sz w:val="20"/>
                <w:szCs w:val="20"/>
              </w:rPr>
            </w:pPr>
            <w:r w:rsidRPr="00CA6375">
              <w:rPr>
                <w:rFonts w:cstheme="minorHAnsi"/>
                <w:sz w:val="20"/>
                <w:szCs w:val="20"/>
              </w:rPr>
              <w:t xml:space="preserve">Elovainio, M., C. Hakulinen, et al. "Contribution of risk factors to excess mortality in isolated and lonely individuals: an analysis of data from the UK Biobank cohort study." The Lancet Public Health </w:t>
            </w:r>
            <w:r w:rsidRPr="00CA6375">
              <w:rPr>
                <w:rFonts w:cstheme="minorHAnsi"/>
                <w:b/>
                <w:bCs/>
                <w:sz w:val="20"/>
                <w:szCs w:val="20"/>
              </w:rPr>
              <w:t>2</w:t>
            </w:r>
            <w:r w:rsidRPr="00CA6375">
              <w:rPr>
                <w:rFonts w:cstheme="minorHAnsi"/>
                <w:sz w:val="20"/>
                <w:szCs w:val="20"/>
              </w:rPr>
              <w:t>(6): e260-e266</w:t>
            </w:r>
          </w:p>
        </w:tc>
      </w:tr>
      <w:tr w:rsidR="00C1571D" w:rsidRPr="00CA6375" w14:paraId="5805FE6E" w14:textId="77777777" w:rsidTr="00CA6375">
        <w:trPr>
          <w:tblHeader/>
        </w:trPr>
        <w:tc>
          <w:tcPr>
            <w:tcW w:w="1164" w:type="dxa"/>
          </w:tcPr>
          <w:p w14:paraId="2E198C69"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3443430D" w14:textId="77777777" w:rsidR="00C1571D" w:rsidRPr="00CA6375" w:rsidRDefault="00C1571D" w:rsidP="00C1571D">
            <w:pPr>
              <w:spacing w:line="259" w:lineRule="auto"/>
              <w:rPr>
                <w:rFonts w:cstheme="minorHAnsi"/>
                <w:sz w:val="20"/>
                <w:szCs w:val="20"/>
              </w:rPr>
            </w:pPr>
          </w:p>
          <w:p w14:paraId="32269B7E" w14:textId="35BDFFA4"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0E280885" w14:textId="77777777" w:rsidR="00C1571D" w:rsidRPr="00CA6375" w:rsidRDefault="00C1571D" w:rsidP="00C1571D">
            <w:pPr>
              <w:spacing w:line="259" w:lineRule="auto"/>
              <w:rPr>
                <w:rFonts w:cstheme="minorHAnsi"/>
                <w:sz w:val="20"/>
                <w:szCs w:val="20"/>
              </w:rPr>
            </w:pPr>
            <w:r w:rsidRPr="00CA6375">
              <w:rPr>
                <w:rFonts w:cstheme="minorHAnsi"/>
                <w:sz w:val="20"/>
                <w:szCs w:val="20"/>
              </w:rPr>
              <w:t>Virtually connected</w:t>
            </w:r>
          </w:p>
        </w:tc>
        <w:tc>
          <w:tcPr>
            <w:tcW w:w="2333" w:type="dxa"/>
          </w:tcPr>
          <w:p w14:paraId="30DB7E54" w14:textId="77777777" w:rsidR="00C1571D" w:rsidRPr="00CA6375" w:rsidRDefault="00C1571D" w:rsidP="00C1571D">
            <w:pPr>
              <w:spacing w:line="259" w:lineRule="auto"/>
              <w:rPr>
                <w:rFonts w:cstheme="minorHAnsi"/>
                <w:sz w:val="20"/>
                <w:szCs w:val="20"/>
              </w:rPr>
            </w:pPr>
            <w:r w:rsidRPr="00CA6375">
              <w:rPr>
                <w:rFonts w:cstheme="minorHAnsi"/>
                <w:sz w:val="20"/>
                <w:szCs w:val="20"/>
              </w:rPr>
              <w:t>See friends and family on video call at least once a week</w:t>
            </w:r>
          </w:p>
          <w:p w14:paraId="6F8A3634"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244E52FE" w14:textId="77777777" w:rsidR="00C1571D" w:rsidRPr="00CA6375" w:rsidRDefault="00C1571D" w:rsidP="00C1571D">
            <w:pPr>
              <w:spacing w:line="259" w:lineRule="auto"/>
              <w:rPr>
                <w:rFonts w:cstheme="minorHAnsi"/>
                <w:sz w:val="20"/>
                <w:szCs w:val="20"/>
              </w:rPr>
            </w:pPr>
            <w:r w:rsidRPr="00CA6375">
              <w:rPr>
                <w:rFonts w:cstheme="minorHAnsi"/>
                <w:sz w:val="20"/>
                <w:szCs w:val="20"/>
              </w:rPr>
              <w:t>Attends groups virtually</w:t>
            </w:r>
          </w:p>
        </w:tc>
        <w:tc>
          <w:tcPr>
            <w:tcW w:w="2851" w:type="dxa"/>
          </w:tcPr>
          <w:p w14:paraId="6BD2958A" w14:textId="77777777" w:rsidR="00C1571D" w:rsidRPr="00CA6375" w:rsidRDefault="00C1571D" w:rsidP="00C1571D">
            <w:pPr>
              <w:spacing w:line="259" w:lineRule="auto"/>
              <w:rPr>
                <w:rFonts w:cstheme="minorHAnsi"/>
                <w:sz w:val="20"/>
                <w:szCs w:val="20"/>
              </w:rPr>
            </w:pPr>
            <w:r w:rsidRPr="00CA6375">
              <w:rPr>
                <w:rFonts w:cstheme="minorHAnsi"/>
                <w:sz w:val="20"/>
                <w:szCs w:val="20"/>
              </w:rPr>
              <w:t>Positive if:</w:t>
            </w:r>
          </w:p>
          <w:p w14:paraId="08BFC2FA" w14:textId="364FB597" w:rsidR="00C1571D" w:rsidRPr="00CA6375" w:rsidRDefault="00C1571D" w:rsidP="00C1571D">
            <w:pPr>
              <w:spacing w:line="259" w:lineRule="auto"/>
              <w:rPr>
                <w:rFonts w:cstheme="minorHAnsi"/>
                <w:sz w:val="20"/>
                <w:szCs w:val="20"/>
              </w:rPr>
            </w:pPr>
            <w:r w:rsidRPr="00CA6375">
              <w:rPr>
                <w:rFonts w:cstheme="minorHAnsi"/>
                <w:sz w:val="20"/>
                <w:szCs w:val="20"/>
              </w:rPr>
              <w:t>Video calls (SS2a) = About once a week (03), 2-4 times a week (04) or Daily or almost daily (05)</w:t>
            </w:r>
          </w:p>
          <w:p w14:paraId="3FA79D67"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1C4E552F" w14:textId="5C9F2D46" w:rsidR="00C1571D" w:rsidRPr="00CA6375" w:rsidRDefault="00C1571D" w:rsidP="00C1571D">
            <w:pPr>
              <w:spacing w:line="259" w:lineRule="auto"/>
              <w:rPr>
                <w:rFonts w:cstheme="minorHAnsi"/>
                <w:sz w:val="20"/>
                <w:szCs w:val="20"/>
              </w:rPr>
            </w:pPr>
            <w:r w:rsidRPr="00CA6375">
              <w:rPr>
                <w:rFonts w:cstheme="minorHAnsi"/>
                <w:sz w:val="20"/>
                <w:szCs w:val="20"/>
              </w:rPr>
              <w:t xml:space="preserve">Virtual weekly (SS4a) </w:t>
            </w:r>
            <w:r w:rsidRPr="00CA6375">
              <w:rPr>
                <w:rFonts w:cstheme="minorHAnsi"/>
                <w:b/>
                <w:bCs/>
                <w:sz w:val="20"/>
                <w:szCs w:val="20"/>
              </w:rPr>
              <w:t>NOT</w:t>
            </w:r>
            <w:r w:rsidRPr="00CA6375">
              <w:rPr>
                <w:rFonts w:cstheme="minorHAnsi"/>
                <w:sz w:val="20"/>
                <w:szCs w:val="20"/>
              </w:rPr>
              <w:t>= None of the above (00)</w:t>
            </w:r>
          </w:p>
        </w:tc>
        <w:tc>
          <w:tcPr>
            <w:tcW w:w="2431" w:type="dxa"/>
            <w:gridSpan w:val="2"/>
          </w:tcPr>
          <w:p w14:paraId="04269A9C" w14:textId="77777777" w:rsidR="00C1571D" w:rsidRPr="00CA6375" w:rsidRDefault="00C1571D" w:rsidP="00C1571D">
            <w:pPr>
              <w:spacing w:line="259" w:lineRule="auto"/>
              <w:rPr>
                <w:rFonts w:cstheme="minorHAnsi"/>
                <w:sz w:val="20"/>
                <w:szCs w:val="20"/>
              </w:rPr>
            </w:pPr>
            <w:r w:rsidRPr="00CA6375">
              <w:rPr>
                <w:rFonts w:cstheme="minorHAnsi"/>
                <w:sz w:val="20"/>
                <w:szCs w:val="20"/>
              </w:rPr>
              <w:t>Could be combined with above to give physically isolated but virtually connected</w:t>
            </w:r>
          </w:p>
        </w:tc>
      </w:tr>
      <w:tr w:rsidR="00C1571D" w:rsidRPr="00CA6375" w14:paraId="4B93AD07" w14:textId="77777777" w:rsidTr="00CA6375">
        <w:trPr>
          <w:tblHeader/>
        </w:trPr>
        <w:tc>
          <w:tcPr>
            <w:tcW w:w="1164" w:type="dxa"/>
          </w:tcPr>
          <w:p w14:paraId="3A2C1A65" w14:textId="77777777" w:rsidR="00C1571D" w:rsidRPr="00CA6375" w:rsidRDefault="00C1571D" w:rsidP="00C1571D">
            <w:pPr>
              <w:spacing w:line="259" w:lineRule="auto"/>
              <w:rPr>
                <w:rFonts w:cstheme="minorHAnsi"/>
                <w:sz w:val="20"/>
                <w:szCs w:val="20"/>
              </w:rPr>
            </w:pPr>
            <w:r w:rsidRPr="00CA6375">
              <w:rPr>
                <w:rFonts w:cstheme="minorHAnsi"/>
                <w:sz w:val="20"/>
                <w:szCs w:val="20"/>
              </w:rPr>
              <w:t>Score</w:t>
            </w:r>
          </w:p>
          <w:p w14:paraId="3BFF3AAB" w14:textId="77777777" w:rsidR="00C1571D" w:rsidRPr="00CA6375" w:rsidRDefault="00C1571D" w:rsidP="00C1571D">
            <w:pPr>
              <w:spacing w:line="259" w:lineRule="auto"/>
              <w:rPr>
                <w:rFonts w:cstheme="minorHAnsi"/>
                <w:sz w:val="20"/>
                <w:szCs w:val="20"/>
              </w:rPr>
            </w:pPr>
          </w:p>
          <w:p w14:paraId="78FE9ECB" w14:textId="7E41D98B"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5B1ED3F8" w14:textId="77777777" w:rsidR="00C1571D" w:rsidRPr="00CA6375" w:rsidRDefault="00C1571D" w:rsidP="00C1571D">
            <w:pPr>
              <w:spacing w:line="259" w:lineRule="auto"/>
              <w:rPr>
                <w:rFonts w:cstheme="minorHAnsi"/>
                <w:sz w:val="20"/>
                <w:szCs w:val="20"/>
              </w:rPr>
            </w:pPr>
            <w:r w:rsidRPr="00CA6375">
              <w:rPr>
                <w:rFonts w:cstheme="minorHAnsi"/>
                <w:sz w:val="20"/>
                <w:szCs w:val="20"/>
              </w:rPr>
              <w:t>Short scale UCLA loneliness</w:t>
            </w:r>
          </w:p>
        </w:tc>
        <w:tc>
          <w:tcPr>
            <w:tcW w:w="2333" w:type="dxa"/>
          </w:tcPr>
          <w:p w14:paraId="48B6C59B" w14:textId="3168D92A" w:rsidR="00C1571D" w:rsidRPr="00CA6375" w:rsidRDefault="00C1571D" w:rsidP="00C1571D">
            <w:pPr>
              <w:spacing w:line="259" w:lineRule="auto"/>
              <w:rPr>
                <w:rFonts w:cstheme="minorHAnsi"/>
                <w:sz w:val="20"/>
                <w:szCs w:val="20"/>
              </w:rPr>
            </w:pPr>
            <w:r w:rsidRPr="00CA6375">
              <w:rPr>
                <w:rFonts w:cstheme="minorHAnsi"/>
                <w:sz w:val="20"/>
                <w:szCs w:val="20"/>
              </w:rPr>
              <w:t>Score three items from Hardly ever (1) to Often (3), then sum. Total score 3-9, with 3 indicating being the least lonely and 9 being the most.</w:t>
            </w:r>
          </w:p>
        </w:tc>
        <w:tc>
          <w:tcPr>
            <w:tcW w:w="2851" w:type="dxa"/>
          </w:tcPr>
          <w:p w14:paraId="26C7B675" w14:textId="1F169B39" w:rsidR="00C1571D" w:rsidRPr="00CA6375" w:rsidRDefault="00C1571D" w:rsidP="00C1571D">
            <w:pPr>
              <w:spacing w:line="259" w:lineRule="auto"/>
              <w:rPr>
                <w:rFonts w:cstheme="minorHAnsi"/>
                <w:sz w:val="20"/>
                <w:szCs w:val="20"/>
              </w:rPr>
            </w:pPr>
            <w:r w:rsidRPr="00CA6375">
              <w:rPr>
                <w:rFonts w:cstheme="minorHAnsi"/>
                <w:sz w:val="20"/>
                <w:szCs w:val="20"/>
              </w:rPr>
              <w:t>Sum scores on individual items after converting to 1-3:</w:t>
            </w:r>
          </w:p>
          <w:p w14:paraId="4F9C8EA3" w14:textId="77777777" w:rsidR="00C1571D" w:rsidRPr="00CA6375" w:rsidRDefault="00C1571D" w:rsidP="00C1571D">
            <w:pPr>
              <w:spacing w:line="259" w:lineRule="auto"/>
              <w:rPr>
                <w:rFonts w:cstheme="minorHAnsi"/>
                <w:sz w:val="20"/>
                <w:szCs w:val="20"/>
              </w:rPr>
            </w:pPr>
          </w:p>
          <w:p w14:paraId="56AF769A" w14:textId="7745E62F" w:rsidR="00C1571D" w:rsidRPr="00CA6375" w:rsidRDefault="00C1571D" w:rsidP="00C1571D">
            <w:pPr>
              <w:spacing w:line="259" w:lineRule="auto"/>
              <w:rPr>
                <w:rFonts w:cstheme="minorHAnsi"/>
                <w:sz w:val="20"/>
                <w:szCs w:val="20"/>
              </w:rPr>
            </w:pPr>
            <w:r w:rsidRPr="00CA6375">
              <w:rPr>
                <w:rFonts w:cstheme="minorHAnsi"/>
                <w:sz w:val="20"/>
                <w:szCs w:val="20"/>
              </w:rPr>
              <w:t>Companionship (SS7)</w:t>
            </w:r>
          </w:p>
          <w:p w14:paraId="2465D274" w14:textId="5D65211B" w:rsidR="00C1571D" w:rsidRPr="00CA6375" w:rsidRDefault="00C1571D" w:rsidP="00C1571D">
            <w:pPr>
              <w:spacing w:line="259" w:lineRule="auto"/>
              <w:rPr>
                <w:rFonts w:cstheme="minorHAnsi"/>
                <w:sz w:val="20"/>
                <w:szCs w:val="20"/>
              </w:rPr>
            </w:pPr>
            <w:r w:rsidRPr="00CA6375">
              <w:rPr>
                <w:rFonts w:cstheme="minorHAnsi"/>
                <w:sz w:val="20"/>
                <w:szCs w:val="20"/>
              </w:rPr>
              <w:t>Left out (SS8)</w:t>
            </w:r>
          </w:p>
          <w:p w14:paraId="7147842E" w14:textId="6159436F" w:rsidR="00C1571D" w:rsidRPr="00CA6375" w:rsidRDefault="00C1571D" w:rsidP="00C1571D">
            <w:pPr>
              <w:spacing w:line="259" w:lineRule="auto"/>
              <w:rPr>
                <w:rFonts w:cstheme="minorHAnsi"/>
                <w:sz w:val="20"/>
                <w:szCs w:val="20"/>
              </w:rPr>
            </w:pPr>
            <w:r w:rsidRPr="00CA6375">
              <w:rPr>
                <w:rFonts w:cstheme="minorHAnsi"/>
                <w:sz w:val="20"/>
                <w:szCs w:val="20"/>
              </w:rPr>
              <w:t>Isolated (SS9)</w:t>
            </w:r>
          </w:p>
        </w:tc>
        <w:tc>
          <w:tcPr>
            <w:tcW w:w="2431" w:type="dxa"/>
            <w:gridSpan w:val="2"/>
          </w:tcPr>
          <w:p w14:paraId="5FA6C2F5" w14:textId="77777777" w:rsidR="00C1571D" w:rsidRPr="00CA6375" w:rsidRDefault="00C1571D" w:rsidP="00C1571D">
            <w:pPr>
              <w:spacing w:line="259" w:lineRule="auto"/>
              <w:rPr>
                <w:rFonts w:cstheme="minorHAnsi"/>
                <w:sz w:val="20"/>
                <w:szCs w:val="20"/>
              </w:rPr>
            </w:pPr>
            <w:r w:rsidRPr="00CA6375">
              <w:rPr>
                <w:rFonts w:cstheme="minorHAnsi"/>
                <w:sz w:val="20"/>
                <w:szCs w:val="20"/>
              </w:rPr>
              <w:t>“A Short Scale for Measuring Loneliness in Large Surveys: Results From Two Population-Based Studies” Hughes, Waite, Hawkley and Cacioppo 2004, Research on Aging</w:t>
            </w:r>
          </w:p>
          <w:p w14:paraId="1B9220B9" w14:textId="77777777" w:rsidR="00C1571D" w:rsidRPr="00CA6375" w:rsidRDefault="00C1571D" w:rsidP="00C1571D">
            <w:pPr>
              <w:spacing w:line="259" w:lineRule="auto"/>
              <w:rPr>
                <w:rFonts w:cstheme="minorHAnsi"/>
                <w:sz w:val="20"/>
                <w:szCs w:val="20"/>
              </w:rPr>
            </w:pPr>
          </w:p>
          <w:p w14:paraId="4FFE2C60" w14:textId="17D7FB03" w:rsidR="00C1571D" w:rsidRPr="00CA6375" w:rsidRDefault="00C1571D" w:rsidP="00C1571D">
            <w:pPr>
              <w:spacing w:line="259" w:lineRule="auto"/>
              <w:rPr>
                <w:rFonts w:cstheme="minorHAnsi"/>
                <w:sz w:val="20"/>
                <w:szCs w:val="20"/>
              </w:rPr>
            </w:pPr>
            <w:r w:rsidRPr="00CA6375">
              <w:rPr>
                <w:rFonts w:cstheme="minorHAnsi"/>
                <w:sz w:val="20"/>
                <w:szCs w:val="20"/>
              </w:rPr>
              <w:t>There are two further question</w:t>
            </w:r>
            <w:r w:rsidR="00CA6375" w:rsidRPr="00CA6375">
              <w:rPr>
                <w:rFonts w:cstheme="minorHAnsi"/>
                <w:sz w:val="20"/>
                <w:szCs w:val="20"/>
              </w:rPr>
              <w:t>s</w:t>
            </w:r>
            <w:r w:rsidRPr="00CA6375">
              <w:rPr>
                <w:rFonts w:cstheme="minorHAnsi"/>
                <w:sz w:val="20"/>
                <w:szCs w:val="20"/>
              </w:rPr>
              <w:t xml:space="preserve"> included for compatibility / comparison with previous UKB surveys: </w:t>
            </w:r>
          </w:p>
          <w:p w14:paraId="64F9508A"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SS3 “How often are you able to confide…” and SS6 “In tune with the people around you”. Those are </w:t>
            </w:r>
            <w:r w:rsidRPr="00CA6375">
              <w:rPr>
                <w:rFonts w:cstheme="minorHAnsi"/>
                <w:b/>
                <w:bCs/>
                <w:sz w:val="20"/>
                <w:szCs w:val="20"/>
              </w:rPr>
              <w:t>not included in this score</w:t>
            </w:r>
          </w:p>
        </w:tc>
      </w:tr>
      <w:tr w:rsidR="00C1571D" w:rsidRPr="00CA6375" w14:paraId="05E0DEAD" w14:textId="77777777" w:rsidTr="00CA6375">
        <w:trPr>
          <w:tblHeader/>
        </w:trPr>
        <w:tc>
          <w:tcPr>
            <w:tcW w:w="1164" w:type="dxa"/>
          </w:tcPr>
          <w:p w14:paraId="20061E78" w14:textId="77777777" w:rsidR="00C1571D" w:rsidRPr="00CA6375" w:rsidRDefault="00C1571D" w:rsidP="00C1571D">
            <w:pPr>
              <w:spacing w:line="259" w:lineRule="auto"/>
              <w:rPr>
                <w:rFonts w:cstheme="minorHAnsi"/>
                <w:sz w:val="20"/>
                <w:szCs w:val="20"/>
              </w:rPr>
            </w:pPr>
            <w:r w:rsidRPr="00CA6375">
              <w:rPr>
                <w:rFonts w:cstheme="minorHAnsi"/>
                <w:sz w:val="20"/>
                <w:szCs w:val="20"/>
              </w:rPr>
              <w:t>Score</w:t>
            </w:r>
          </w:p>
          <w:p w14:paraId="1030AD8C" w14:textId="77777777" w:rsidR="00C1571D" w:rsidRPr="00CA6375" w:rsidRDefault="00C1571D" w:rsidP="00C1571D">
            <w:pPr>
              <w:spacing w:line="259" w:lineRule="auto"/>
              <w:rPr>
                <w:rFonts w:cstheme="minorHAnsi"/>
                <w:sz w:val="20"/>
                <w:szCs w:val="20"/>
              </w:rPr>
            </w:pPr>
          </w:p>
          <w:p w14:paraId="7B61B8C9" w14:textId="7CBD34EA"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6EFAEFA7" w14:textId="77777777" w:rsidR="00C1571D" w:rsidRPr="00CA6375" w:rsidRDefault="00C1571D" w:rsidP="00C1571D">
            <w:pPr>
              <w:spacing w:line="259" w:lineRule="auto"/>
              <w:rPr>
                <w:rFonts w:cstheme="minorHAnsi"/>
                <w:sz w:val="20"/>
                <w:szCs w:val="20"/>
              </w:rPr>
            </w:pPr>
            <w:r w:rsidRPr="00CA6375">
              <w:rPr>
                <w:rFonts w:cstheme="minorHAnsi"/>
                <w:sz w:val="20"/>
                <w:szCs w:val="20"/>
              </w:rPr>
              <w:t>Brief Resilience Scale</w:t>
            </w:r>
          </w:p>
        </w:tc>
        <w:tc>
          <w:tcPr>
            <w:tcW w:w="2333" w:type="dxa"/>
          </w:tcPr>
          <w:p w14:paraId="67BA2542" w14:textId="247699AC" w:rsidR="00C1571D" w:rsidRPr="00CA6375" w:rsidRDefault="00C1571D" w:rsidP="00C1571D">
            <w:pPr>
              <w:spacing w:line="259" w:lineRule="auto"/>
              <w:rPr>
                <w:rFonts w:cstheme="minorHAnsi"/>
                <w:sz w:val="20"/>
                <w:szCs w:val="20"/>
              </w:rPr>
            </w:pPr>
            <w:r w:rsidRPr="00CA6375">
              <w:rPr>
                <w:rFonts w:cstheme="minorHAnsi"/>
                <w:sz w:val="20"/>
                <w:szCs w:val="20"/>
              </w:rPr>
              <w:t>The Brief Resilience Scale is scored by reverse coding items 2, 4, and 6 (scored 1 to 5) and summing to give a range from 6-30. Divide the total by the total number of questions answered.</w:t>
            </w:r>
          </w:p>
        </w:tc>
        <w:tc>
          <w:tcPr>
            <w:tcW w:w="2851" w:type="dxa"/>
          </w:tcPr>
          <w:p w14:paraId="6B344A29" w14:textId="77777777" w:rsidR="00C1571D" w:rsidRPr="00CA6375" w:rsidRDefault="00C1571D" w:rsidP="00C1571D">
            <w:pPr>
              <w:spacing w:line="259" w:lineRule="auto"/>
              <w:rPr>
                <w:rFonts w:cstheme="minorHAnsi"/>
                <w:sz w:val="20"/>
                <w:szCs w:val="20"/>
              </w:rPr>
            </w:pPr>
            <w:r w:rsidRPr="00CA6375">
              <w:rPr>
                <w:rFonts w:cstheme="minorHAnsi"/>
                <w:sz w:val="20"/>
                <w:szCs w:val="20"/>
              </w:rPr>
              <w:t>SUM</w:t>
            </w:r>
          </w:p>
          <w:p w14:paraId="500E0A65" w14:textId="63B03078" w:rsidR="00C1571D" w:rsidRPr="00CA6375" w:rsidRDefault="00C1571D" w:rsidP="00C1571D">
            <w:pPr>
              <w:spacing w:line="259" w:lineRule="auto"/>
              <w:rPr>
                <w:rFonts w:cstheme="minorHAnsi"/>
                <w:sz w:val="20"/>
                <w:szCs w:val="20"/>
              </w:rPr>
            </w:pPr>
            <w:r w:rsidRPr="00CA6375">
              <w:rPr>
                <w:rFonts w:cstheme="minorHAnsi"/>
                <w:sz w:val="20"/>
                <w:szCs w:val="20"/>
              </w:rPr>
              <w:t>Bounce back (BRS1), recover (BRS3) and little trouble (BRS5), score:</w:t>
            </w:r>
          </w:p>
          <w:p w14:paraId="45B19623"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Strongly disagree</w:t>
            </w:r>
          </w:p>
          <w:p w14:paraId="48D9A790"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Disagree</w:t>
            </w:r>
          </w:p>
          <w:p w14:paraId="60FE19E6"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Neutral</w:t>
            </w:r>
          </w:p>
          <w:p w14:paraId="0F347D8D"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Agree</w:t>
            </w:r>
          </w:p>
          <w:p w14:paraId="6BC13A66"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Strongly agree</w:t>
            </w:r>
          </w:p>
          <w:p w14:paraId="6EEA5363" w14:textId="3E66BA70" w:rsidR="00C1571D" w:rsidRPr="00CA6375" w:rsidRDefault="00C1571D" w:rsidP="00C1571D">
            <w:pPr>
              <w:spacing w:line="259" w:lineRule="auto"/>
              <w:rPr>
                <w:rFonts w:cstheme="minorHAnsi"/>
                <w:sz w:val="20"/>
                <w:szCs w:val="20"/>
              </w:rPr>
            </w:pPr>
            <w:r w:rsidRPr="00CA6375">
              <w:rPr>
                <w:rFonts w:cstheme="minorHAnsi"/>
                <w:sz w:val="20"/>
                <w:szCs w:val="20"/>
              </w:rPr>
              <w:t>Hard time (BRS2), hard to snap back (BRS4), and setbacks (BRS6) score:</w:t>
            </w:r>
          </w:p>
          <w:p w14:paraId="2E8DF261" w14:textId="5047F2EF" w:rsidR="00C1571D" w:rsidRPr="00CA6375" w:rsidRDefault="00C1571D" w:rsidP="00C1571D">
            <w:pPr>
              <w:spacing w:line="259" w:lineRule="auto"/>
              <w:rPr>
                <w:rFonts w:cstheme="minorHAnsi"/>
                <w:sz w:val="20"/>
                <w:szCs w:val="20"/>
              </w:rPr>
            </w:pPr>
            <w:r w:rsidRPr="00CA6375">
              <w:rPr>
                <w:rFonts w:cstheme="minorHAnsi"/>
                <w:sz w:val="20"/>
                <w:szCs w:val="20"/>
              </w:rPr>
              <w:t>5. Strongly disagree</w:t>
            </w:r>
          </w:p>
          <w:p w14:paraId="16983EFE" w14:textId="77777777" w:rsidR="00C1571D" w:rsidRPr="00CA6375" w:rsidRDefault="00C1571D" w:rsidP="00C1571D">
            <w:pPr>
              <w:spacing w:line="259" w:lineRule="auto"/>
              <w:rPr>
                <w:rFonts w:cstheme="minorHAnsi"/>
                <w:sz w:val="20"/>
                <w:szCs w:val="20"/>
              </w:rPr>
            </w:pPr>
            <w:r w:rsidRPr="00CA6375">
              <w:rPr>
                <w:rFonts w:cstheme="minorHAnsi"/>
                <w:sz w:val="20"/>
                <w:szCs w:val="20"/>
              </w:rPr>
              <w:t>4. Disagree</w:t>
            </w:r>
          </w:p>
          <w:p w14:paraId="69B56240" w14:textId="77777777" w:rsidR="00C1571D" w:rsidRPr="00CA6375" w:rsidRDefault="00C1571D" w:rsidP="00C1571D">
            <w:pPr>
              <w:spacing w:line="259" w:lineRule="auto"/>
              <w:rPr>
                <w:rFonts w:cstheme="minorHAnsi"/>
                <w:sz w:val="20"/>
                <w:szCs w:val="20"/>
              </w:rPr>
            </w:pPr>
            <w:r w:rsidRPr="00CA6375">
              <w:rPr>
                <w:rFonts w:cstheme="minorHAnsi"/>
                <w:sz w:val="20"/>
                <w:szCs w:val="20"/>
              </w:rPr>
              <w:t>3. Neutral</w:t>
            </w:r>
          </w:p>
          <w:p w14:paraId="6E871221" w14:textId="77777777" w:rsidR="00C1571D" w:rsidRPr="00CA6375" w:rsidRDefault="00C1571D" w:rsidP="00C1571D">
            <w:pPr>
              <w:spacing w:line="259" w:lineRule="auto"/>
              <w:rPr>
                <w:rFonts w:cstheme="minorHAnsi"/>
                <w:sz w:val="20"/>
                <w:szCs w:val="20"/>
              </w:rPr>
            </w:pPr>
            <w:r w:rsidRPr="00CA6375">
              <w:rPr>
                <w:rFonts w:cstheme="minorHAnsi"/>
                <w:sz w:val="20"/>
                <w:szCs w:val="20"/>
              </w:rPr>
              <w:t>2. Agree</w:t>
            </w:r>
          </w:p>
          <w:p w14:paraId="4ECF76DF" w14:textId="77777777" w:rsidR="00C1571D" w:rsidRPr="00CA6375" w:rsidRDefault="00C1571D" w:rsidP="00C1571D">
            <w:pPr>
              <w:spacing w:line="259" w:lineRule="auto"/>
              <w:rPr>
                <w:rFonts w:cstheme="minorHAnsi"/>
                <w:sz w:val="20"/>
                <w:szCs w:val="20"/>
              </w:rPr>
            </w:pPr>
            <w:r w:rsidRPr="00CA6375">
              <w:rPr>
                <w:rFonts w:cstheme="minorHAnsi"/>
                <w:sz w:val="20"/>
                <w:szCs w:val="20"/>
              </w:rPr>
              <w:t>1. Strongly agree</w:t>
            </w:r>
          </w:p>
          <w:p w14:paraId="08101EA9" w14:textId="77777777" w:rsidR="00C1571D" w:rsidRPr="00CA6375" w:rsidRDefault="00C1571D" w:rsidP="00C1571D">
            <w:pPr>
              <w:spacing w:line="259" w:lineRule="auto"/>
              <w:rPr>
                <w:rFonts w:cstheme="minorHAnsi"/>
                <w:sz w:val="20"/>
                <w:szCs w:val="20"/>
              </w:rPr>
            </w:pPr>
          </w:p>
          <w:p w14:paraId="6D74DE1B" w14:textId="77777777" w:rsidR="00C1571D" w:rsidRPr="00CA6375" w:rsidRDefault="00C1571D" w:rsidP="00C1571D">
            <w:pPr>
              <w:spacing w:line="259" w:lineRule="auto"/>
              <w:rPr>
                <w:rFonts w:cstheme="minorHAnsi"/>
                <w:sz w:val="20"/>
                <w:szCs w:val="20"/>
              </w:rPr>
            </w:pPr>
            <w:r w:rsidRPr="00CA6375">
              <w:rPr>
                <w:rFonts w:cstheme="minorHAnsi"/>
                <w:sz w:val="20"/>
                <w:szCs w:val="20"/>
              </w:rPr>
              <w:t>DIVIDE BY</w:t>
            </w:r>
          </w:p>
          <w:p w14:paraId="3779B229" w14:textId="77777777" w:rsidR="00C1571D" w:rsidRPr="00CA6375" w:rsidRDefault="00C1571D" w:rsidP="00C1571D">
            <w:pPr>
              <w:spacing w:line="259" w:lineRule="auto"/>
              <w:rPr>
                <w:rFonts w:cstheme="minorHAnsi"/>
                <w:sz w:val="20"/>
                <w:szCs w:val="20"/>
              </w:rPr>
            </w:pPr>
            <w:r w:rsidRPr="00CA6375">
              <w:rPr>
                <w:rFonts w:cstheme="minorHAnsi"/>
                <w:sz w:val="20"/>
                <w:szCs w:val="20"/>
              </w:rPr>
              <w:t>6</w:t>
            </w:r>
          </w:p>
        </w:tc>
        <w:tc>
          <w:tcPr>
            <w:tcW w:w="2431" w:type="dxa"/>
            <w:gridSpan w:val="2"/>
          </w:tcPr>
          <w:p w14:paraId="52B4AE94" w14:textId="77777777" w:rsidR="00C1571D" w:rsidRPr="00CA6375" w:rsidRDefault="00C1571D" w:rsidP="00C1571D">
            <w:pPr>
              <w:spacing w:line="259" w:lineRule="auto"/>
              <w:rPr>
                <w:rFonts w:cstheme="minorHAnsi"/>
                <w:sz w:val="20"/>
                <w:szCs w:val="20"/>
              </w:rPr>
            </w:pPr>
            <w:r w:rsidRPr="00CA6375">
              <w:rPr>
                <w:rFonts w:cstheme="minorHAnsi"/>
                <w:sz w:val="20"/>
                <w:szCs w:val="20"/>
              </w:rPr>
              <w:t>The following interpretation is sometimes used:</w:t>
            </w:r>
          </w:p>
          <w:p w14:paraId="789A3BE1" w14:textId="77777777" w:rsidR="00C1571D" w:rsidRPr="00CA6375" w:rsidRDefault="00C1571D" w:rsidP="00C1571D">
            <w:pPr>
              <w:spacing w:line="259" w:lineRule="auto"/>
              <w:rPr>
                <w:rFonts w:cstheme="minorHAnsi"/>
                <w:sz w:val="20"/>
                <w:szCs w:val="20"/>
              </w:rPr>
            </w:pPr>
            <w:r w:rsidRPr="00CA6375">
              <w:rPr>
                <w:rFonts w:cstheme="minorHAnsi"/>
                <w:sz w:val="20"/>
                <w:szCs w:val="20"/>
              </w:rPr>
              <w:t>1.00-2.99 - Low resilience</w:t>
            </w:r>
          </w:p>
          <w:p w14:paraId="4FF817F4" w14:textId="77777777" w:rsidR="00C1571D" w:rsidRPr="00CA6375" w:rsidRDefault="00C1571D" w:rsidP="00C1571D">
            <w:pPr>
              <w:spacing w:line="259" w:lineRule="auto"/>
              <w:rPr>
                <w:rFonts w:cstheme="minorHAnsi"/>
                <w:sz w:val="20"/>
                <w:szCs w:val="20"/>
              </w:rPr>
            </w:pPr>
            <w:r w:rsidRPr="00CA6375">
              <w:rPr>
                <w:rFonts w:cstheme="minorHAnsi"/>
                <w:sz w:val="20"/>
                <w:szCs w:val="20"/>
              </w:rPr>
              <w:t>3.00-4.30 - Normal resilience</w:t>
            </w:r>
          </w:p>
          <w:p w14:paraId="7BBBD729" w14:textId="77777777" w:rsidR="00C1571D" w:rsidRPr="00CA6375" w:rsidRDefault="00C1571D" w:rsidP="00C1571D">
            <w:pPr>
              <w:spacing w:line="259" w:lineRule="auto"/>
              <w:rPr>
                <w:rFonts w:cstheme="minorHAnsi"/>
                <w:sz w:val="20"/>
                <w:szCs w:val="20"/>
              </w:rPr>
            </w:pPr>
            <w:r w:rsidRPr="00CA6375">
              <w:rPr>
                <w:rFonts w:cstheme="minorHAnsi"/>
                <w:sz w:val="20"/>
                <w:szCs w:val="20"/>
              </w:rPr>
              <w:t>4.31-5.00 - High resilience</w:t>
            </w:r>
          </w:p>
          <w:p w14:paraId="703A32D5" w14:textId="77777777" w:rsidR="00C1571D" w:rsidRPr="00CA6375" w:rsidRDefault="00C1571D" w:rsidP="00C1571D">
            <w:pPr>
              <w:spacing w:line="259" w:lineRule="auto"/>
              <w:rPr>
                <w:rFonts w:cstheme="minorHAnsi"/>
                <w:sz w:val="20"/>
                <w:szCs w:val="20"/>
              </w:rPr>
            </w:pPr>
          </w:p>
          <w:p w14:paraId="03BD07CC" w14:textId="77777777" w:rsidR="00C1571D" w:rsidRPr="00CA6375" w:rsidRDefault="00C1571D" w:rsidP="00C1571D">
            <w:pPr>
              <w:spacing w:line="259" w:lineRule="auto"/>
              <w:rPr>
                <w:rFonts w:cstheme="minorHAnsi"/>
                <w:sz w:val="20"/>
                <w:szCs w:val="20"/>
              </w:rPr>
            </w:pPr>
            <w:r w:rsidRPr="00CA6375">
              <w:rPr>
                <w:rFonts w:cstheme="minorHAnsi"/>
                <w:sz w:val="20"/>
                <w:szCs w:val="20"/>
              </w:rPr>
              <w:t>Smith, B. W., Dalen, J., Wiggins, K., Tooley, E., Christopher, P., &amp; Bernard, J. (2008). The brief resilience scale: assessing the ability to bounce back. International journal of behavioral medicine, 15(3), 194-200.</w:t>
            </w:r>
          </w:p>
        </w:tc>
      </w:tr>
      <w:tr w:rsidR="00C1571D" w:rsidRPr="00CA6375" w14:paraId="76F6D417" w14:textId="77777777" w:rsidTr="00CA6375">
        <w:trPr>
          <w:tblHeader/>
        </w:trPr>
        <w:tc>
          <w:tcPr>
            <w:tcW w:w="10485" w:type="dxa"/>
            <w:gridSpan w:val="7"/>
          </w:tcPr>
          <w:p w14:paraId="1ECB43DA" w14:textId="77777777" w:rsidR="00C1571D" w:rsidRPr="00CA6375" w:rsidRDefault="00C1571D" w:rsidP="00CA6375">
            <w:pPr>
              <w:pStyle w:val="Heading2"/>
              <w:rPr>
                <w:rFonts w:asciiTheme="minorHAnsi" w:hAnsiTheme="minorHAnsi" w:cstheme="minorHAnsi"/>
                <w:sz w:val="20"/>
                <w:szCs w:val="20"/>
              </w:rPr>
            </w:pPr>
            <w:r w:rsidRPr="00CA6375">
              <w:rPr>
                <w:rFonts w:asciiTheme="minorHAnsi" w:hAnsiTheme="minorHAnsi" w:cstheme="minorHAnsi"/>
                <w:sz w:val="20"/>
                <w:szCs w:val="20"/>
              </w:rPr>
              <w:t>COVID section (CV)</w:t>
            </w:r>
          </w:p>
        </w:tc>
      </w:tr>
      <w:tr w:rsidR="00C1571D" w:rsidRPr="00CA6375" w14:paraId="661D54B2" w14:textId="77777777" w:rsidTr="00CA6375">
        <w:trPr>
          <w:tblHeader/>
        </w:trPr>
        <w:tc>
          <w:tcPr>
            <w:tcW w:w="1164" w:type="dxa"/>
          </w:tcPr>
          <w:p w14:paraId="12475D77"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6B2BB265" w14:textId="77777777" w:rsidR="00C1571D" w:rsidRPr="00CA6375" w:rsidRDefault="00C1571D" w:rsidP="00C1571D">
            <w:pPr>
              <w:spacing w:line="259" w:lineRule="auto"/>
              <w:rPr>
                <w:rFonts w:cstheme="minorHAnsi"/>
                <w:sz w:val="20"/>
                <w:szCs w:val="20"/>
              </w:rPr>
            </w:pPr>
          </w:p>
          <w:p w14:paraId="763364A6" w14:textId="6933D386"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2CA91C88" w14:textId="77777777" w:rsidR="00C1571D" w:rsidRPr="00CA6375" w:rsidRDefault="00C1571D" w:rsidP="00C1571D">
            <w:pPr>
              <w:spacing w:line="259" w:lineRule="auto"/>
              <w:rPr>
                <w:rFonts w:cstheme="minorHAnsi"/>
                <w:sz w:val="20"/>
                <w:szCs w:val="20"/>
              </w:rPr>
            </w:pPr>
            <w:r w:rsidRPr="00CA6375">
              <w:rPr>
                <w:rFonts w:cstheme="minorHAnsi"/>
                <w:sz w:val="20"/>
                <w:szCs w:val="20"/>
              </w:rPr>
              <w:t>COVID (any strength of suspicion)</w:t>
            </w:r>
          </w:p>
        </w:tc>
        <w:tc>
          <w:tcPr>
            <w:tcW w:w="2333" w:type="dxa"/>
          </w:tcPr>
          <w:p w14:paraId="6EB85A5B" w14:textId="77777777" w:rsidR="00C1571D" w:rsidRPr="00CA6375" w:rsidRDefault="00C1571D" w:rsidP="00C1571D">
            <w:pPr>
              <w:spacing w:line="259" w:lineRule="auto"/>
              <w:rPr>
                <w:rFonts w:cstheme="minorHAnsi"/>
                <w:sz w:val="20"/>
                <w:szCs w:val="20"/>
              </w:rPr>
            </w:pPr>
            <w:r w:rsidRPr="00CA6375">
              <w:rPr>
                <w:rFonts w:cstheme="minorHAnsi"/>
                <w:sz w:val="20"/>
                <w:szCs w:val="20"/>
              </w:rPr>
              <w:t>Endorses had COVID at least once</w:t>
            </w:r>
          </w:p>
        </w:tc>
        <w:tc>
          <w:tcPr>
            <w:tcW w:w="2851" w:type="dxa"/>
          </w:tcPr>
          <w:p w14:paraId="4CF28FBB" w14:textId="12B0D200" w:rsidR="00C1571D" w:rsidRPr="00CA6375" w:rsidRDefault="00C1571D" w:rsidP="00C1571D">
            <w:pPr>
              <w:spacing w:line="259" w:lineRule="auto"/>
              <w:rPr>
                <w:rFonts w:cstheme="minorHAnsi"/>
                <w:sz w:val="20"/>
                <w:szCs w:val="20"/>
              </w:rPr>
            </w:pPr>
            <w:r w:rsidRPr="00CA6375">
              <w:rPr>
                <w:rFonts w:cstheme="minorHAnsi"/>
                <w:sz w:val="20"/>
                <w:szCs w:val="20"/>
              </w:rPr>
              <w:t>How many times do you think you have had COVID-19 (CV1) = dropdown 1+</w:t>
            </w:r>
          </w:p>
          <w:p w14:paraId="2387769C" w14:textId="77777777" w:rsidR="00C1571D" w:rsidRPr="00CA6375" w:rsidRDefault="00C1571D" w:rsidP="00C1571D">
            <w:pPr>
              <w:spacing w:line="259" w:lineRule="auto"/>
              <w:rPr>
                <w:rFonts w:cstheme="minorHAnsi"/>
                <w:sz w:val="20"/>
                <w:szCs w:val="20"/>
              </w:rPr>
            </w:pPr>
          </w:p>
          <w:p w14:paraId="316F43CE" w14:textId="1EDDFDD7" w:rsidR="00C1571D" w:rsidRPr="00CA6375" w:rsidRDefault="00C1571D" w:rsidP="00C1571D">
            <w:pPr>
              <w:spacing w:line="259" w:lineRule="auto"/>
              <w:rPr>
                <w:rFonts w:cstheme="minorHAnsi"/>
                <w:sz w:val="20"/>
                <w:szCs w:val="20"/>
              </w:rPr>
            </w:pPr>
            <w:r w:rsidRPr="00CA6375">
              <w:rPr>
                <w:rFonts w:cstheme="minorHAnsi"/>
                <w:sz w:val="20"/>
                <w:szCs w:val="20"/>
              </w:rPr>
              <w:t>(excluding “I do not know how many” (01) and “I do not know if I have had” (DK))</w:t>
            </w:r>
          </w:p>
        </w:tc>
        <w:tc>
          <w:tcPr>
            <w:tcW w:w="2431" w:type="dxa"/>
            <w:gridSpan w:val="2"/>
          </w:tcPr>
          <w:p w14:paraId="1488FB4C" w14:textId="77777777" w:rsidR="00C1571D" w:rsidRPr="00CA6375" w:rsidRDefault="00C1571D" w:rsidP="00C1571D">
            <w:pPr>
              <w:spacing w:line="259" w:lineRule="auto"/>
              <w:rPr>
                <w:rFonts w:cstheme="minorHAnsi"/>
                <w:sz w:val="20"/>
                <w:szCs w:val="20"/>
              </w:rPr>
            </w:pPr>
            <w:r w:rsidRPr="00CA6375">
              <w:rPr>
                <w:rFonts w:cstheme="minorHAnsi"/>
                <w:sz w:val="20"/>
                <w:szCs w:val="20"/>
              </w:rPr>
              <w:t>Could also set at 2+ for recurrent episodes</w:t>
            </w:r>
          </w:p>
        </w:tc>
      </w:tr>
      <w:tr w:rsidR="00C1571D" w:rsidRPr="00CA6375" w14:paraId="2E706F46" w14:textId="77777777" w:rsidTr="00CA6375">
        <w:trPr>
          <w:tblHeader/>
        </w:trPr>
        <w:tc>
          <w:tcPr>
            <w:tcW w:w="1164" w:type="dxa"/>
          </w:tcPr>
          <w:p w14:paraId="259A81B1"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720E045" w14:textId="77777777" w:rsidR="00C1571D" w:rsidRPr="00CA6375" w:rsidRDefault="00C1571D" w:rsidP="00C1571D">
            <w:pPr>
              <w:spacing w:line="259" w:lineRule="auto"/>
              <w:rPr>
                <w:rFonts w:cstheme="minorHAnsi"/>
                <w:sz w:val="20"/>
                <w:szCs w:val="20"/>
              </w:rPr>
            </w:pPr>
          </w:p>
          <w:p w14:paraId="0E471273" w14:textId="73EA579C"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579B7AD3" w14:textId="77777777" w:rsidR="00C1571D" w:rsidRPr="00CA6375" w:rsidRDefault="00C1571D" w:rsidP="00C1571D">
            <w:pPr>
              <w:spacing w:line="259" w:lineRule="auto"/>
              <w:rPr>
                <w:rFonts w:cstheme="minorHAnsi"/>
                <w:sz w:val="20"/>
                <w:szCs w:val="20"/>
              </w:rPr>
            </w:pPr>
            <w:r w:rsidRPr="00CA6375">
              <w:rPr>
                <w:rFonts w:cstheme="minorHAnsi"/>
                <w:sz w:val="20"/>
                <w:szCs w:val="20"/>
              </w:rPr>
              <w:t>COVID high likelihood</w:t>
            </w:r>
          </w:p>
        </w:tc>
        <w:tc>
          <w:tcPr>
            <w:tcW w:w="2333" w:type="dxa"/>
          </w:tcPr>
          <w:p w14:paraId="02C3E193" w14:textId="77777777" w:rsidR="00C1571D" w:rsidRPr="00CA6375" w:rsidRDefault="00C1571D" w:rsidP="00C1571D">
            <w:pPr>
              <w:spacing w:line="259" w:lineRule="auto"/>
              <w:rPr>
                <w:rFonts w:cstheme="minorHAnsi"/>
                <w:sz w:val="20"/>
                <w:szCs w:val="20"/>
              </w:rPr>
            </w:pPr>
            <w:r w:rsidRPr="00CA6375">
              <w:rPr>
                <w:rFonts w:cstheme="minorHAnsi"/>
                <w:sz w:val="20"/>
                <w:szCs w:val="20"/>
              </w:rPr>
              <w:t>Endorses COVID with PCR, LFT or medical suspicion</w:t>
            </w:r>
          </w:p>
        </w:tc>
        <w:tc>
          <w:tcPr>
            <w:tcW w:w="2851" w:type="dxa"/>
          </w:tcPr>
          <w:p w14:paraId="3023C155" w14:textId="3A752A3A" w:rsidR="00C1571D" w:rsidRPr="00CA6375" w:rsidRDefault="00C1571D" w:rsidP="00C1571D">
            <w:pPr>
              <w:spacing w:line="259" w:lineRule="auto"/>
              <w:rPr>
                <w:rFonts w:cstheme="minorHAnsi"/>
                <w:sz w:val="20"/>
                <w:szCs w:val="20"/>
              </w:rPr>
            </w:pPr>
            <w:r w:rsidRPr="00CA6375">
              <w:rPr>
                <w:rFonts w:cstheme="minorHAnsi"/>
                <w:sz w:val="20"/>
                <w:szCs w:val="20"/>
              </w:rPr>
              <w:t>When you first had COVID-19 (CV3) = confirmed by PCR test (05) OR confirmed by a positive rapid lateral flow test (04) OR based on medical advice (02)</w:t>
            </w:r>
          </w:p>
          <w:p w14:paraId="44C6F621"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1FDD3585" w14:textId="66074B57" w:rsidR="00C1571D" w:rsidRPr="00CA6375" w:rsidRDefault="00C1571D" w:rsidP="00C1571D">
            <w:pPr>
              <w:spacing w:line="259" w:lineRule="auto"/>
              <w:rPr>
                <w:rFonts w:cstheme="minorHAnsi"/>
                <w:sz w:val="20"/>
                <w:szCs w:val="20"/>
              </w:rPr>
            </w:pPr>
            <w:r w:rsidRPr="00CA6375">
              <w:rPr>
                <w:rFonts w:cstheme="minorHAnsi"/>
                <w:sz w:val="20"/>
                <w:szCs w:val="20"/>
              </w:rPr>
              <w:t>When you had COVID-19 most recently (CV5) = confirmed by PCR test (05) OR confirmed by a positive rapid lateral flow test (04) OR based on medical advice (02)</w:t>
            </w:r>
          </w:p>
        </w:tc>
        <w:tc>
          <w:tcPr>
            <w:tcW w:w="2431" w:type="dxa"/>
            <w:gridSpan w:val="2"/>
          </w:tcPr>
          <w:p w14:paraId="045AE784" w14:textId="77777777" w:rsidR="00C1571D" w:rsidRPr="00CA6375" w:rsidRDefault="00C1571D" w:rsidP="00C1571D">
            <w:pPr>
              <w:spacing w:line="259" w:lineRule="auto"/>
              <w:rPr>
                <w:rFonts w:cstheme="minorHAnsi"/>
                <w:sz w:val="20"/>
                <w:szCs w:val="20"/>
              </w:rPr>
            </w:pPr>
          </w:p>
        </w:tc>
      </w:tr>
      <w:tr w:rsidR="00C1571D" w:rsidRPr="00CA6375" w14:paraId="1EF2BEAE" w14:textId="77777777" w:rsidTr="00CA6375">
        <w:trPr>
          <w:tblHeader/>
        </w:trPr>
        <w:tc>
          <w:tcPr>
            <w:tcW w:w="1164" w:type="dxa"/>
          </w:tcPr>
          <w:p w14:paraId="4AA82017" w14:textId="77777777" w:rsidR="00C1571D" w:rsidRPr="00CA6375" w:rsidRDefault="00C1571D" w:rsidP="00C1571D">
            <w:pPr>
              <w:spacing w:line="259" w:lineRule="auto"/>
              <w:rPr>
                <w:rFonts w:cstheme="minorHAnsi"/>
                <w:sz w:val="20"/>
                <w:szCs w:val="20"/>
              </w:rPr>
            </w:pPr>
            <w:r w:rsidRPr="00CA6375">
              <w:rPr>
                <w:rFonts w:cstheme="minorHAnsi"/>
                <w:sz w:val="20"/>
                <w:szCs w:val="20"/>
              </w:rPr>
              <w:t>Case</w:t>
            </w:r>
          </w:p>
          <w:p w14:paraId="7798C95A" w14:textId="77777777" w:rsidR="00C1571D" w:rsidRPr="00CA6375" w:rsidRDefault="00C1571D" w:rsidP="00C1571D">
            <w:pPr>
              <w:spacing w:line="259" w:lineRule="auto"/>
              <w:rPr>
                <w:rFonts w:cstheme="minorHAnsi"/>
                <w:sz w:val="20"/>
                <w:szCs w:val="20"/>
              </w:rPr>
            </w:pPr>
          </w:p>
          <w:p w14:paraId="2A698C60" w14:textId="5D69FA46"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2E3AFE57" w14:textId="77777777" w:rsidR="00C1571D" w:rsidRPr="00CA6375" w:rsidRDefault="00C1571D" w:rsidP="00C1571D">
            <w:pPr>
              <w:spacing w:line="259" w:lineRule="auto"/>
              <w:rPr>
                <w:rFonts w:cstheme="minorHAnsi"/>
                <w:sz w:val="20"/>
                <w:szCs w:val="20"/>
              </w:rPr>
            </w:pPr>
            <w:r w:rsidRPr="00CA6375">
              <w:rPr>
                <w:rFonts w:cstheme="minorHAnsi"/>
                <w:sz w:val="20"/>
                <w:szCs w:val="20"/>
              </w:rPr>
              <w:t>Long COVID suspected</w:t>
            </w:r>
          </w:p>
        </w:tc>
        <w:tc>
          <w:tcPr>
            <w:tcW w:w="2333" w:type="dxa"/>
          </w:tcPr>
          <w:p w14:paraId="283C23AD" w14:textId="77777777" w:rsidR="00C1571D" w:rsidRPr="00CA6375" w:rsidRDefault="00C1571D" w:rsidP="00C1571D">
            <w:pPr>
              <w:spacing w:line="259" w:lineRule="auto"/>
              <w:rPr>
                <w:rFonts w:cstheme="minorHAnsi"/>
                <w:sz w:val="20"/>
                <w:szCs w:val="20"/>
              </w:rPr>
            </w:pPr>
            <w:r w:rsidRPr="00CA6375">
              <w:rPr>
                <w:rFonts w:cstheme="minorHAnsi"/>
                <w:sz w:val="20"/>
                <w:szCs w:val="20"/>
              </w:rPr>
              <w:t>Last episode of COVID was &gt;12wks ago and not back to normal</w:t>
            </w:r>
          </w:p>
        </w:tc>
        <w:tc>
          <w:tcPr>
            <w:tcW w:w="2851" w:type="dxa"/>
          </w:tcPr>
          <w:p w14:paraId="2631760C" w14:textId="1C6B8F05" w:rsidR="00C1571D" w:rsidRPr="00CA6375" w:rsidRDefault="00C1571D" w:rsidP="00C1571D">
            <w:pPr>
              <w:spacing w:line="259" w:lineRule="auto"/>
              <w:rPr>
                <w:rFonts w:cstheme="minorHAnsi"/>
                <w:sz w:val="20"/>
                <w:szCs w:val="20"/>
              </w:rPr>
            </w:pPr>
            <w:r w:rsidRPr="00CA6375">
              <w:rPr>
                <w:rFonts w:cstheme="minorHAnsi"/>
                <w:sz w:val="20"/>
                <w:szCs w:val="20"/>
              </w:rPr>
              <w:t>When do you think you first had (CV2) = prior to Aug 2022</w:t>
            </w:r>
          </w:p>
          <w:p w14:paraId="528A67CD"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22BCFB37" w14:textId="21C532FF" w:rsidR="00C1571D" w:rsidRPr="00CA6375" w:rsidRDefault="00C1571D" w:rsidP="00C1571D">
            <w:pPr>
              <w:spacing w:line="259" w:lineRule="auto"/>
              <w:rPr>
                <w:rFonts w:cstheme="minorHAnsi"/>
                <w:sz w:val="20"/>
                <w:szCs w:val="20"/>
              </w:rPr>
            </w:pPr>
            <w:r w:rsidRPr="00CA6375">
              <w:rPr>
                <w:rFonts w:cstheme="minorHAnsi"/>
                <w:sz w:val="20"/>
                <w:szCs w:val="20"/>
              </w:rPr>
              <w:t>When COVID-19 most recently (CV4) = prior to Aug 2022</w:t>
            </w:r>
          </w:p>
          <w:p w14:paraId="46FE3B5B"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2237EBC0" w14:textId="74FF5083" w:rsidR="00C1571D" w:rsidRPr="00CA6375" w:rsidRDefault="00C1571D" w:rsidP="00C1571D">
            <w:pPr>
              <w:spacing w:line="259" w:lineRule="auto"/>
              <w:rPr>
                <w:rFonts w:cstheme="minorHAnsi"/>
                <w:sz w:val="20"/>
                <w:szCs w:val="20"/>
              </w:rPr>
            </w:pPr>
            <w:r w:rsidRPr="00CA6375">
              <w:rPr>
                <w:rFonts w:cstheme="minorHAnsi"/>
                <w:sz w:val="20"/>
                <w:szCs w:val="20"/>
              </w:rPr>
              <w:t>Do you feel you have recovered (CV6) = No, not at all (03) OR No, getting worse (04)</w:t>
            </w:r>
          </w:p>
        </w:tc>
        <w:tc>
          <w:tcPr>
            <w:tcW w:w="2431" w:type="dxa"/>
            <w:gridSpan w:val="2"/>
          </w:tcPr>
          <w:p w14:paraId="565BE87C" w14:textId="77777777" w:rsidR="00C1571D" w:rsidRPr="00CA6375" w:rsidRDefault="00C1571D" w:rsidP="00C1571D">
            <w:pPr>
              <w:spacing w:line="259" w:lineRule="auto"/>
              <w:rPr>
                <w:rFonts w:cstheme="minorHAnsi"/>
                <w:sz w:val="20"/>
                <w:szCs w:val="20"/>
              </w:rPr>
            </w:pPr>
          </w:p>
        </w:tc>
      </w:tr>
    </w:tbl>
    <w:p w14:paraId="6189E6AF" w14:textId="77777777" w:rsidR="00B4121A" w:rsidRPr="00B4121A" w:rsidRDefault="00B4121A" w:rsidP="00B4121A"/>
    <w:p w14:paraId="1605E51C" w14:textId="77777777" w:rsidR="00A73C3A" w:rsidRDefault="00A73C3A"/>
    <w:sectPr w:rsidR="00A73C3A" w:rsidSect="00C96B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4E74"/>
    <w:multiLevelType w:val="hybridMultilevel"/>
    <w:tmpl w:val="13E8065A"/>
    <w:lvl w:ilvl="0" w:tplc="E4B0F5E4">
      <w:start w:val="5"/>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47C22"/>
    <w:multiLevelType w:val="hybridMultilevel"/>
    <w:tmpl w:val="4B5684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43313C4"/>
    <w:multiLevelType w:val="hybridMultilevel"/>
    <w:tmpl w:val="CF4073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1D8C34C7"/>
    <w:multiLevelType w:val="multilevel"/>
    <w:tmpl w:val="04A6C2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45303E7"/>
    <w:multiLevelType w:val="hybridMultilevel"/>
    <w:tmpl w:val="BF8A9DE2"/>
    <w:lvl w:ilvl="0" w:tplc="098EEF7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5152582"/>
    <w:multiLevelType w:val="hybridMultilevel"/>
    <w:tmpl w:val="543E1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783ACF"/>
    <w:multiLevelType w:val="hybridMultilevel"/>
    <w:tmpl w:val="E7F2BC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FCB204E"/>
    <w:multiLevelType w:val="hybridMultilevel"/>
    <w:tmpl w:val="0A7A39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3803B82"/>
    <w:multiLevelType w:val="hybridMultilevel"/>
    <w:tmpl w:val="8DB28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523AFC"/>
    <w:multiLevelType w:val="hybridMultilevel"/>
    <w:tmpl w:val="314810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C720940"/>
    <w:multiLevelType w:val="hybridMultilevel"/>
    <w:tmpl w:val="1E0ADB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3930074"/>
    <w:multiLevelType w:val="hybridMultilevel"/>
    <w:tmpl w:val="1B12E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0F77E45"/>
    <w:multiLevelType w:val="hybridMultilevel"/>
    <w:tmpl w:val="E236DF62"/>
    <w:lvl w:ilvl="0" w:tplc="E4B0F5E4">
      <w:start w:val="5"/>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A624329"/>
    <w:multiLevelType w:val="hybridMultilevel"/>
    <w:tmpl w:val="78560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DE6B61"/>
    <w:multiLevelType w:val="hybridMultilevel"/>
    <w:tmpl w:val="4D7CFA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num w:numId="1" w16cid:durableId="1202128691">
    <w:abstractNumId w:val="6"/>
  </w:num>
  <w:num w:numId="2" w16cid:durableId="1731273476">
    <w:abstractNumId w:val="12"/>
  </w:num>
  <w:num w:numId="3" w16cid:durableId="435059004">
    <w:abstractNumId w:val="14"/>
  </w:num>
  <w:num w:numId="4" w16cid:durableId="973144169">
    <w:abstractNumId w:val="2"/>
  </w:num>
  <w:num w:numId="5" w16cid:durableId="1503424008">
    <w:abstractNumId w:val="4"/>
  </w:num>
  <w:num w:numId="6" w16cid:durableId="867958893">
    <w:abstractNumId w:val="1"/>
  </w:num>
  <w:num w:numId="7" w16cid:durableId="1211645276">
    <w:abstractNumId w:val="5"/>
  </w:num>
  <w:num w:numId="8" w16cid:durableId="84345183">
    <w:abstractNumId w:val="7"/>
  </w:num>
  <w:num w:numId="9" w16cid:durableId="1925265838">
    <w:abstractNumId w:val="0"/>
  </w:num>
  <w:num w:numId="10" w16cid:durableId="1675498805">
    <w:abstractNumId w:val="10"/>
  </w:num>
  <w:num w:numId="11" w16cid:durableId="498930851">
    <w:abstractNumId w:val="11"/>
  </w:num>
  <w:num w:numId="12" w16cid:durableId="833565176">
    <w:abstractNumId w:val="8"/>
  </w:num>
  <w:num w:numId="13" w16cid:durableId="2035957569">
    <w:abstractNumId w:val="9"/>
  </w:num>
  <w:num w:numId="14" w16cid:durableId="771317932">
    <w:abstractNumId w:val="13"/>
  </w:num>
  <w:num w:numId="15" w16cid:durableId="8867221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avis">
    <w15:presenceInfo w15:providerId="AD" w15:userId="S::k1643013@kcl.ac.uk::23c7e7e9-4cca-444b-a167-a4d7aae45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2tDQzszSwNDKyNDBS0lEKTi0uzszPAykwNK8FAJHMV5AtAAAA"/>
  </w:docVars>
  <w:rsids>
    <w:rsidRoot w:val="00B4121A"/>
    <w:rsid w:val="00000037"/>
    <w:rsid w:val="00001AD0"/>
    <w:rsid w:val="0000226F"/>
    <w:rsid w:val="00005607"/>
    <w:rsid w:val="00005F46"/>
    <w:rsid w:val="00006177"/>
    <w:rsid w:val="00007881"/>
    <w:rsid w:val="00007CCC"/>
    <w:rsid w:val="00011197"/>
    <w:rsid w:val="0001561D"/>
    <w:rsid w:val="00025655"/>
    <w:rsid w:val="000257F7"/>
    <w:rsid w:val="00026609"/>
    <w:rsid w:val="000269B2"/>
    <w:rsid w:val="00031684"/>
    <w:rsid w:val="00031FD1"/>
    <w:rsid w:val="000331AA"/>
    <w:rsid w:val="00035357"/>
    <w:rsid w:val="00037527"/>
    <w:rsid w:val="00037736"/>
    <w:rsid w:val="00040904"/>
    <w:rsid w:val="00040C7D"/>
    <w:rsid w:val="00041829"/>
    <w:rsid w:val="000442BC"/>
    <w:rsid w:val="00051A4A"/>
    <w:rsid w:val="00055217"/>
    <w:rsid w:val="00055FC9"/>
    <w:rsid w:val="0005706E"/>
    <w:rsid w:val="00057810"/>
    <w:rsid w:val="000605A8"/>
    <w:rsid w:val="00060618"/>
    <w:rsid w:val="00061C51"/>
    <w:rsid w:val="00062FD2"/>
    <w:rsid w:val="00064003"/>
    <w:rsid w:val="0006459C"/>
    <w:rsid w:val="00072D0B"/>
    <w:rsid w:val="000754BA"/>
    <w:rsid w:val="00080C9C"/>
    <w:rsid w:val="00083F0C"/>
    <w:rsid w:val="00085483"/>
    <w:rsid w:val="00086933"/>
    <w:rsid w:val="00091AE6"/>
    <w:rsid w:val="00092291"/>
    <w:rsid w:val="0009252A"/>
    <w:rsid w:val="00092861"/>
    <w:rsid w:val="00092890"/>
    <w:rsid w:val="00093374"/>
    <w:rsid w:val="000A440B"/>
    <w:rsid w:val="000A60EE"/>
    <w:rsid w:val="000A64A3"/>
    <w:rsid w:val="000B1C3B"/>
    <w:rsid w:val="000B3991"/>
    <w:rsid w:val="000B4821"/>
    <w:rsid w:val="000B74BC"/>
    <w:rsid w:val="000C4AE6"/>
    <w:rsid w:val="000C5513"/>
    <w:rsid w:val="000D10F7"/>
    <w:rsid w:val="000D11B4"/>
    <w:rsid w:val="000E03DF"/>
    <w:rsid w:val="000E0402"/>
    <w:rsid w:val="000E56B2"/>
    <w:rsid w:val="000E714F"/>
    <w:rsid w:val="000F089D"/>
    <w:rsid w:val="000F467D"/>
    <w:rsid w:val="000F6B7E"/>
    <w:rsid w:val="00101A60"/>
    <w:rsid w:val="00103A4A"/>
    <w:rsid w:val="001061E4"/>
    <w:rsid w:val="0011360F"/>
    <w:rsid w:val="00114B42"/>
    <w:rsid w:val="00126100"/>
    <w:rsid w:val="00132CA2"/>
    <w:rsid w:val="0013575F"/>
    <w:rsid w:val="001357CF"/>
    <w:rsid w:val="0013764F"/>
    <w:rsid w:val="00142FF2"/>
    <w:rsid w:val="0014364A"/>
    <w:rsid w:val="00146762"/>
    <w:rsid w:val="00153D46"/>
    <w:rsid w:val="001545AC"/>
    <w:rsid w:val="00160565"/>
    <w:rsid w:val="001606D1"/>
    <w:rsid w:val="00162F12"/>
    <w:rsid w:val="00164D76"/>
    <w:rsid w:val="001676FF"/>
    <w:rsid w:val="001677E9"/>
    <w:rsid w:val="0017543B"/>
    <w:rsid w:val="00177E4F"/>
    <w:rsid w:val="00184BF3"/>
    <w:rsid w:val="001876B5"/>
    <w:rsid w:val="00190F8B"/>
    <w:rsid w:val="00192AFE"/>
    <w:rsid w:val="0019340F"/>
    <w:rsid w:val="001938ED"/>
    <w:rsid w:val="00194110"/>
    <w:rsid w:val="0019488B"/>
    <w:rsid w:val="001960FD"/>
    <w:rsid w:val="00196138"/>
    <w:rsid w:val="001A3A05"/>
    <w:rsid w:val="001A5920"/>
    <w:rsid w:val="001A6745"/>
    <w:rsid w:val="001A72A5"/>
    <w:rsid w:val="001B0F04"/>
    <w:rsid w:val="001B2AF5"/>
    <w:rsid w:val="001B3F70"/>
    <w:rsid w:val="001B5BB9"/>
    <w:rsid w:val="001C1458"/>
    <w:rsid w:val="001C1E0E"/>
    <w:rsid w:val="001C1EB3"/>
    <w:rsid w:val="001C3FD7"/>
    <w:rsid w:val="001C410F"/>
    <w:rsid w:val="001C4252"/>
    <w:rsid w:val="001C4C47"/>
    <w:rsid w:val="001C6B8B"/>
    <w:rsid w:val="001C7394"/>
    <w:rsid w:val="001D021A"/>
    <w:rsid w:val="001D1BD5"/>
    <w:rsid w:val="001D1BF8"/>
    <w:rsid w:val="001D4018"/>
    <w:rsid w:val="001D467A"/>
    <w:rsid w:val="001D7EFE"/>
    <w:rsid w:val="001E4775"/>
    <w:rsid w:val="001E4982"/>
    <w:rsid w:val="001F3E33"/>
    <w:rsid w:val="001F3F08"/>
    <w:rsid w:val="001F5A74"/>
    <w:rsid w:val="00200869"/>
    <w:rsid w:val="00204200"/>
    <w:rsid w:val="00205EBD"/>
    <w:rsid w:val="00214E08"/>
    <w:rsid w:val="002178ED"/>
    <w:rsid w:val="00221DDA"/>
    <w:rsid w:val="00222BA1"/>
    <w:rsid w:val="002240AF"/>
    <w:rsid w:val="00227025"/>
    <w:rsid w:val="00230C2D"/>
    <w:rsid w:val="00231D0D"/>
    <w:rsid w:val="00233186"/>
    <w:rsid w:val="00234401"/>
    <w:rsid w:val="002353C0"/>
    <w:rsid w:val="00237CB4"/>
    <w:rsid w:val="00237FBE"/>
    <w:rsid w:val="002411A4"/>
    <w:rsid w:val="002416F8"/>
    <w:rsid w:val="002418E6"/>
    <w:rsid w:val="00243E8C"/>
    <w:rsid w:val="0024489C"/>
    <w:rsid w:val="00244BFA"/>
    <w:rsid w:val="0025068F"/>
    <w:rsid w:val="00257C73"/>
    <w:rsid w:val="002622D9"/>
    <w:rsid w:val="00263B12"/>
    <w:rsid w:val="00264E80"/>
    <w:rsid w:val="002669FE"/>
    <w:rsid w:val="002700C2"/>
    <w:rsid w:val="00271587"/>
    <w:rsid w:val="00271FA4"/>
    <w:rsid w:val="00272AE1"/>
    <w:rsid w:val="00272CF6"/>
    <w:rsid w:val="0027757A"/>
    <w:rsid w:val="00277C84"/>
    <w:rsid w:val="00277CE5"/>
    <w:rsid w:val="002825F0"/>
    <w:rsid w:val="00284786"/>
    <w:rsid w:val="002937B4"/>
    <w:rsid w:val="00293E48"/>
    <w:rsid w:val="00294C5D"/>
    <w:rsid w:val="002A1323"/>
    <w:rsid w:val="002A421B"/>
    <w:rsid w:val="002A4DE1"/>
    <w:rsid w:val="002B34B3"/>
    <w:rsid w:val="002B53C4"/>
    <w:rsid w:val="002B5FAF"/>
    <w:rsid w:val="002C0E25"/>
    <w:rsid w:val="002C1E7D"/>
    <w:rsid w:val="002C35FE"/>
    <w:rsid w:val="002C427F"/>
    <w:rsid w:val="002C4E13"/>
    <w:rsid w:val="002C539E"/>
    <w:rsid w:val="002C6AD5"/>
    <w:rsid w:val="002C7230"/>
    <w:rsid w:val="002D17CA"/>
    <w:rsid w:val="002E02D7"/>
    <w:rsid w:val="002E3BEB"/>
    <w:rsid w:val="002E5E48"/>
    <w:rsid w:val="002F1102"/>
    <w:rsid w:val="002F6643"/>
    <w:rsid w:val="002F7676"/>
    <w:rsid w:val="00301E90"/>
    <w:rsid w:val="0030623D"/>
    <w:rsid w:val="00310865"/>
    <w:rsid w:val="00310CFE"/>
    <w:rsid w:val="00313264"/>
    <w:rsid w:val="003134B8"/>
    <w:rsid w:val="00313574"/>
    <w:rsid w:val="00316F5B"/>
    <w:rsid w:val="003211B9"/>
    <w:rsid w:val="003215B9"/>
    <w:rsid w:val="00324137"/>
    <w:rsid w:val="003247AC"/>
    <w:rsid w:val="003252BD"/>
    <w:rsid w:val="0033128E"/>
    <w:rsid w:val="00331446"/>
    <w:rsid w:val="0033491A"/>
    <w:rsid w:val="00337E05"/>
    <w:rsid w:val="00342B79"/>
    <w:rsid w:val="00344905"/>
    <w:rsid w:val="00351201"/>
    <w:rsid w:val="00354CB8"/>
    <w:rsid w:val="00357535"/>
    <w:rsid w:val="00370504"/>
    <w:rsid w:val="00374569"/>
    <w:rsid w:val="00376D62"/>
    <w:rsid w:val="00377B02"/>
    <w:rsid w:val="00384614"/>
    <w:rsid w:val="00384B25"/>
    <w:rsid w:val="00385AAE"/>
    <w:rsid w:val="00385ABF"/>
    <w:rsid w:val="00387676"/>
    <w:rsid w:val="00391D72"/>
    <w:rsid w:val="00393336"/>
    <w:rsid w:val="003955F1"/>
    <w:rsid w:val="00396BCB"/>
    <w:rsid w:val="0039702C"/>
    <w:rsid w:val="003A3701"/>
    <w:rsid w:val="003A3ACF"/>
    <w:rsid w:val="003A6ACE"/>
    <w:rsid w:val="003A7F86"/>
    <w:rsid w:val="003B4186"/>
    <w:rsid w:val="003B77A7"/>
    <w:rsid w:val="003C06F8"/>
    <w:rsid w:val="003C27E1"/>
    <w:rsid w:val="003C28C2"/>
    <w:rsid w:val="003C33AE"/>
    <w:rsid w:val="003D3272"/>
    <w:rsid w:val="003D3D48"/>
    <w:rsid w:val="003D6358"/>
    <w:rsid w:val="003E0CE9"/>
    <w:rsid w:val="003E5297"/>
    <w:rsid w:val="003E6220"/>
    <w:rsid w:val="003E6BFB"/>
    <w:rsid w:val="003F0953"/>
    <w:rsid w:val="003F568D"/>
    <w:rsid w:val="0040269A"/>
    <w:rsid w:val="00406679"/>
    <w:rsid w:val="00411131"/>
    <w:rsid w:val="004121CF"/>
    <w:rsid w:val="00414378"/>
    <w:rsid w:val="00414444"/>
    <w:rsid w:val="0041770E"/>
    <w:rsid w:val="0042194C"/>
    <w:rsid w:val="00421CB0"/>
    <w:rsid w:val="004230EB"/>
    <w:rsid w:val="00423556"/>
    <w:rsid w:val="00425E5E"/>
    <w:rsid w:val="00427B7A"/>
    <w:rsid w:val="0043057C"/>
    <w:rsid w:val="004312B0"/>
    <w:rsid w:val="00432478"/>
    <w:rsid w:val="00432F01"/>
    <w:rsid w:val="00441B5F"/>
    <w:rsid w:val="00441E89"/>
    <w:rsid w:val="004470A5"/>
    <w:rsid w:val="00447159"/>
    <w:rsid w:val="00447863"/>
    <w:rsid w:val="00447FF5"/>
    <w:rsid w:val="004527EE"/>
    <w:rsid w:val="00452807"/>
    <w:rsid w:val="004558F7"/>
    <w:rsid w:val="00456036"/>
    <w:rsid w:val="00461BE5"/>
    <w:rsid w:val="004623DC"/>
    <w:rsid w:val="0046328C"/>
    <w:rsid w:val="004635A0"/>
    <w:rsid w:val="00463EF5"/>
    <w:rsid w:val="00464936"/>
    <w:rsid w:val="00466DB9"/>
    <w:rsid w:val="0047123D"/>
    <w:rsid w:val="0047522B"/>
    <w:rsid w:val="004755F1"/>
    <w:rsid w:val="00475E0B"/>
    <w:rsid w:val="00480802"/>
    <w:rsid w:val="004847CF"/>
    <w:rsid w:val="00485630"/>
    <w:rsid w:val="00486103"/>
    <w:rsid w:val="0048628B"/>
    <w:rsid w:val="0048714A"/>
    <w:rsid w:val="00490D9C"/>
    <w:rsid w:val="0049669E"/>
    <w:rsid w:val="004A1F9B"/>
    <w:rsid w:val="004A3669"/>
    <w:rsid w:val="004A4A41"/>
    <w:rsid w:val="004A59A3"/>
    <w:rsid w:val="004A6F9E"/>
    <w:rsid w:val="004B0DCC"/>
    <w:rsid w:val="004B316D"/>
    <w:rsid w:val="004B37C3"/>
    <w:rsid w:val="004B790B"/>
    <w:rsid w:val="004C257A"/>
    <w:rsid w:val="004C3E5E"/>
    <w:rsid w:val="004C5EBC"/>
    <w:rsid w:val="004C6F9B"/>
    <w:rsid w:val="004C7E96"/>
    <w:rsid w:val="004D05C3"/>
    <w:rsid w:val="004D3CC6"/>
    <w:rsid w:val="004D54AA"/>
    <w:rsid w:val="004D6A7C"/>
    <w:rsid w:val="004E1D81"/>
    <w:rsid w:val="004E2895"/>
    <w:rsid w:val="004E2AFD"/>
    <w:rsid w:val="004F046B"/>
    <w:rsid w:val="004F1DD6"/>
    <w:rsid w:val="004F2581"/>
    <w:rsid w:val="004F4C34"/>
    <w:rsid w:val="004F4E1D"/>
    <w:rsid w:val="004F6A4F"/>
    <w:rsid w:val="004F7045"/>
    <w:rsid w:val="00502EEE"/>
    <w:rsid w:val="00502FBC"/>
    <w:rsid w:val="00504699"/>
    <w:rsid w:val="00511527"/>
    <w:rsid w:val="00512BFB"/>
    <w:rsid w:val="00521744"/>
    <w:rsid w:val="00532EE5"/>
    <w:rsid w:val="005354F2"/>
    <w:rsid w:val="00536C4E"/>
    <w:rsid w:val="005375B6"/>
    <w:rsid w:val="0054091F"/>
    <w:rsid w:val="00542977"/>
    <w:rsid w:val="00543937"/>
    <w:rsid w:val="00545AC4"/>
    <w:rsid w:val="00550530"/>
    <w:rsid w:val="00550DC9"/>
    <w:rsid w:val="00563974"/>
    <w:rsid w:val="00563A5F"/>
    <w:rsid w:val="00563F2B"/>
    <w:rsid w:val="005645BD"/>
    <w:rsid w:val="00565C87"/>
    <w:rsid w:val="005702DF"/>
    <w:rsid w:val="00571015"/>
    <w:rsid w:val="0058206E"/>
    <w:rsid w:val="005935AD"/>
    <w:rsid w:val="0059580B"/>
    <w:rsid w:val="00597957"/>
    <w:rsid w:val="005A17B7"/>
    <w:rsid w:val="005A21E8"/>
    <w:rsid w:val="005A5EDB"/>
    <w:rsid w:val="005A6CB2"/>
    <w:rsid w:val="005B1259"/>
    <w:rsid w:val="005B141B"/>
    <w:rsid w:val="005B3961"/>
    <w:rsid w:val="005B74FC"/>
    <w:rsid w:val="005C3EDA"/>
    <w:rsid w:val="005D2B0F"/>
    <w:rsid w:val="005E1BE0"/>
    <w:rsid w:val="005E317F"/>
    <w:rsid w:val="005E5F2E"/>
    <w:rsid w:val="005E7D26"/>
    <w:rsid w:val="005F3001"/>
    <w:rsid w:val="005F5487"/>
    <w:rsid w:val="0060129F"/>
    <w:rsid w:val="00604A1D"/>
    <w:rsid w:val="00607AAE"/>
    <w:rsid w:val="00610F24"/>
    <w:rsid w:val="00611526"/>
    <w:rsid w:val="0061444E"/>
    <w:rsid w:val="0061750D"/>
    <w:rsid w:val="00617E38"/>
    <w:rsid w:val="006224BB"/>
    <w:rsid w:val="006332DA"/>
    <w:rsid w:val="00634ECC"/>
    <w:rsid w:val="00636496"/>
    <w:rsid w:val="00642865"/>
    <w:rsid w:val="00644C6A"/>
    <w:rsid w:val="0064509C"/>
    <w:rsid w:val="00645223"/>
    <w:rsid w:val="0064642A"/>
    <w:rsid w:val="00650780"/>
    <w:rsid w:val="00650EDD"/>
    <w:rsid w:val="0065111D"/>
    <w:rsid w:val="0065137B"/>
    <w:rsid w:val="0065432F"/>
    <w:rsid w:val="00654C23"/>
    <w:rsid w:val="00655E6E"/>
    <w:rsid w:val="00656BFF"/>
    <w:rsid w:val="00660D01"/>
    <w:rsid w:val="00670E00"/>
    <w:rsid w:val="00670E65"/>
    <w:rsid w:val="00671B4D"/>
    <w:rsid w:val="00671B8B"/>
    <w:rsid w:val="00681F7D"/>
    <w:rsid w:val="00686476"/>
    <w:rsid w:val="006874E8"/>
    <w:rsid w:val="0069067A"/>
    <w:rsid w:val="00692548"/>
    <w:rsid w:val="00692BBC"/>
    <w:rsid w:val="00692DA2"/>
    <w:rsid w:val="006976DC"/>
    <w:rsid w:val="006A2B09"/>
    <w:rsid w:val="006B2D2D"/>
    <w:rsid w:val="006B54B4"/>
    <w:rsid w:val="006C3A98"/>
    <w:rsid w:val="006C5EDA"/>
    <w:rsid w:val="006C6026"/>
    <w:rsid w:val="006C6DD1"/>
    <w:rsid w:val="006D25B3"/>
    <w:rsid w:val="006D4442"/>
    <w:rsid w:val="006D6CF7"/>
    <w:rsid w:val="006E0813"/>
    <w:rsid w:val="006E1F42"/>
    <w:rsid w:val="006E290B"/>
    <w:rsid w:val="006E3B30"/>
    <w:rsid w:val="006F2600"/>
    <w:rsid w:val="006F461A"/>
    <w:rsid w:val="00700257"/>
    <w:rsid w:val="0070025A"/>
    <w:rsid w:val="0070062A"/>
    <w:rsid w:val="00701A2C"/>
    <w:rsid w:val="00703714"/>
    <w:rsid w:val="0070509F"/>
    <w:rsid w:val="007063B0"/>
    <w:rsid w:val="00706F82"/>
    <w:rsid w:val="00707360"/>
    <w:rsid w:val="00713E2A"/>
    <w:rsid w:val="007145B2"/>
    <w:rsid w:val="007204C5"/>
    <w:rsid w:val="007212E9"/>
    <w:rsid w:val="00721FF2"/>
    <w:rsid w:val="00723B5D"/>
    <w:rsid w:val="0072617E"/>
    <w:rsid w:val="00727D78"/>
    <w:rsid w:val="007313C4"/>
    <w:rsid w:val="00732C66"/>
    <w:rsid w:val="007354E8"/>
    <w:rsid w:val="007403F8"/>
    <w:rsid w:val="00741CB4"/>
    <w:rsid w:val="00742B11"/>
    <w:rsid w:val="007467BD"/>
    <w:rsid w:val="007474E5"/>
    <w:rsid w:val="007522D5"/>
    <w:rsid w:val="00754A7A"/>
    <w:rsid w:val="00756DBA"/>
    <w:rsid w:val="00762825"/>
    <w:rsid w:val="007631B5"/>
    <w:rsid w:val="00766B74"/>
    <w:rsid w:val="00767DE8"/>
    <w:rsid w:val="00772366"/>
    <w:rsid w:val="00772D82"/>
    <w:rsid w:val="0077562E"/>
    <w:rsid w:val="00775772"/>
    <w:rsid w:val="00777940"/>
    <w:rsid w:val="007779D3"/>
    <w:rsid w:val="007806F5"/>
    <w:rsid w:val="007815EC"/>
    <w:rsid w:val="00782698"/>
    <w:rsid w:val="00783EA7"/>
    <w:rsid w:val="00786357"/>
    <w:rsid w:val="00786E91"/>
    <w:rsid w:val="00786EFC"/>
    <w:rsid w:val="00792ADF"/>
    <w:rsid w:val="0079601D"/>
    <w:rsid w:val="007A42A9"/>
    <w:rsid w:val="007A71DC"/>
    <w:rsid w:val="007B0418"/>
    <w:rsid w:val="007B2715"/>
    <w:rsid w:val="007B69B6"/>
    <w:rsid w:val="007C0097"/>
    <w:rsid w:val="007C42D3"/>
    <w:rsid w:val="007C778A"/>
    <w:rsid w:val="007D28AF"/>
    <w:rsid w:val="007D36BC"/>
    <w:rsid w:val="007D5307"/>
    <w:rsid w:val="007D53F6"/>
    <w:rsid w:val="007E0097"/>
    <w:rsid w:val="007E33BB"/>
    <w:rsid w:val="007E394E"/>
    <w:rsid w:val="007E4D71"/>
    <w:rsid w:val="007F1ADD"/>
    <w:rsid w:val="007F2F7E"/>
    <w:rsid w:val="007F3B20"/>
    <w:rsid w:val="007F3CB3"/>
    <w:rsid w:val="007F42D4"/>
    <w:rsid w:val="00804067"/>
    <w:rsid w:val="0080610E"/>
    <w:rsid w:val="00811D11"/>
    <w:rsid w:val="00811ED3"/>
    <w:rsid w:val="008163A7"/>
    <w:rsid w:val="008206D4"/>
    <w:rsid w:val="00821AF9"/>
    <w:rsid w:val="00821DA7"/>
    <w:rsid w:val="0082363F"/>
    <w:rsid w:val="00824696"/>
    <w:rsid w:val="00824834"/>
    <w:rsid w:val="00826602"/>
    <w:rsid w:val="008277BC"/>
    <w:rsid w:val="00831146"/>
    <w:rsid w:val="00831B98"/>
    <w:rsid w:val="008340DF"/>
    <w:rsid w:val="00835B66"/>
    <w:rsid w:val="00835D7A"/>
    <w:rsid w:val="008361A0"/>
    <w:rsid w:val="008425CE"/>
    <w:rsid w:val="0084340C"/>
    <w:rsid w:val="00843A26"/>
    <w:rsid w:val="00846A09"/>
    <w:rsid w:val="00850603"/>
    <w:rsid w:val="00850ADB"/>
    <w:rsid w:val="00862C43"/>
    <w:rsid w:val="00862C72"/>
    <w:rsid w:val="00866FE3"/>
    <w:rsid w:val="00872BA8"/>
    <w:rsid w:val="008751EC"/>
    <w:rsid w:val="00877CBC"/>
    <w:rsid w:val="0088263D"/>
    <w:rsid w:val="008846E2"/>
    <w:rsid w:val="00886C33"/>
    <w:rsid w:val="00892E7F"/>
    <w:rsid w:val="00893C51"/>
    <w:rsid w:val="00893C56"/>
    <w:rsid w:val="00894E64"/>
    <w:rsid w:val="00895028"/>
    <w:rsid w:val="00895417"/>
    <w:rsid w:val="008A1A06"/>
    <w:rsid w:val="008A3D7F"/>
    <w:rsid w:val="008A6E02"/>
    <w:rsid w:val="008A7D91"/>
    <w:rsid w:val="008C1C01"/>
    <w:rsid w:val="008C33E0"/>
    <w:rsid w:val="008C4EBD"/>
    <w:rsid w:val="008C5D0D"/>
    <w:rsid w:val="008D1281"/>
    <w:rsid w:val="008D5D80"/>
    <w:rsid w:val="008D72F4"/>
    <w:rsid w:val="008D7BAD"/>
    <w:rsid w:val="008E7AA2"/>
    <w:rsid w:val="008F0E43"/>
    <w:rsid w:val="008F51E5"/>
    <w:rsid w:val="008F6086"/>
    <w:rsid w:val="00900804"/>
    <w:rsid w:val="00900D6A"/>
    <w:rsid w:val="00904302"/>
    <w:rsid w:val="00904EC5"/>
    <w:rsid w:val="00906FB6"/>
    <w:rsid w:val="00912EF1"/>
    <w:rsid w:val="00914C79"/>
    <w:rsid w:val="009258F4"/>
    <w:rsid w:val="0092756C"/>
    <w:rsid w:val="00927720"/>
    <w:rsid w:val="0093161F"/>
    <w:rsid w:val="00932E67"/>
    <w:rsid w:val="00935332"/>
    <w:rsid w:val="00944DDC"/>
    <w:rsid w:val="00946FFF"/>
    <w:rsid w:val="009503D2"/>
    <w:rsid w:val="009526A8"/>
    <w:rsid w:val="00952DD4"/>
    <w:rsid w:val="009539B2"/>
    <w:rsid w:val="00955496"/>
    <w:rsid w:val="00966206"/>
    <w:rsid w:val="00971327"/>
    <w:rsid w:val="009738F3"/>
    <w:rsid w:val="00982EE0"/>
    <w:rsid w:val="00984DCE"/>
    <w:rsid w:val="0098536E"/>
    <w:rsid w:val="00986C3B"/>
    <w:rsid w:val="009903D5"/>
    <w:rsid w:val="00991A8C"/>
    <w:rsid w:val="00992020"/>
    <w:rsid w:val="0099203D"/>
    <w:rsid w:val="009920BB"/>
    <w:rsid w:val="00992DB8"/>
    <w:rsid w:val="009953A6"/>
    <w:rsid w:val="009A1CA6"/>
    <w:rsid w:val="009A3720"/>
    <w:rsid w:val="009A548C"/>
    <w:rsid w:val="009A5671"/>
    <w:rsid w:val="009A771C"/>
    <w:rsid w:val="009B2F86"/>
    <w:rsid w:val="009C007F"/>
    <w:rsid w:val="009C0B34"/>
    <w:rsid w:val="009C3A47"/>
    <w:rsid w:val="009C4A20"/>
    <w:rsid w:val="009C6B98"/>
    <w:rsid w:val="009D1E8B"/>
    <w:rsid w:val="009D5CE7"/>
    <w:rsid w:val="009D7A6F"/>
    <w:rsid w:val="009E14B7"/>
    <w:rsid w:val="009E58A3"/>
    <w:rsid w:val="009E5B8E"/>
    <w:rsid w:val="009E7B6F"/>
    <w:rsid w:val="009F239E"/>
    <w:rsid w:val="009F5E83"/>
    <w:rsid w:val="009F6F9C"/>
    <w:rsid w:val="009F7DAB"/>
    <w:rsid w:val="00A02237"/>
    <w:rsid w:val="00A026BD"/>
    <w:rsid w:val="00A03657"/>
    <w:rsid w:val="00A04508"/>
    <w:rsid w:val="00A04ED2"/>
    <w:rsid w:val="00A06D10"/>
    <w:rsid w:val="00A12F5B"/>
    <w:rsid w:val="00A1616C"/>
    <w:rsid w:val="00A23749"/>
    <w:rsid w:val="00A320F8"/>
    <w:rsid w:val="00A32171"/>
    <w:rsid w:val="00A40506"/>
    <w:rsid w:val="00A4170F"/>
    <w:rsid w:val="00A4641F"/>
    <w:rsid w:val="00A502E4"/>
    <w:rsid w:val="00A56551"/>
    <w:rsid w:val="00A60C3C"/>
    <w:rsid w:val="00A61D62"/>
    <w:rsid w:val="00A67CC4"/>
    <w:rsid w:val="00A67E9C"/>
    <w:rsid w:val="00A709A0"/>
    <w:rsid w:val="00A736EA"/>
    <w:rsid w:val="00A73C3A"/>
    <w:rsid w:val="00A73E6A"/>
    <w:rsid w:val="00A74AAD"/>
    <w:rsid w:val="00A76A3A"/>
    <w:rsid w:val="00A77B9B"/>
    <w:rsid w:val="00A77FFA"/>
    <w:rsid w:val="00A810BC"/>
    <w:rsid w:val="00A810DD"/>
    <w:rsid w:val="00A8233E"/>
    <w:rsid w:val="00A852E9"/>
    <w:rsid w:val="00A86857"/>
    <w:rsid w:val="00A87BB2"/>
    <w:rsid w:val="00A87F41"/>
    <w:rsid w:val="00A90366"/>
    <w:rsid w:val="00A95696"/>
    <w:rsid w:val="00A958B3"/>
    <w:rsid w:val="00A97F7C"/>
    <w:rsid w:val="00AA0CA8"/>
    <w:rsid w:val="00AA2530"/>
    <w:rsid w:val="00AA34B7"/>
    <w:rsid w:val="00AA6118"/>
    <w:rsid w:val="00AB0D09"/>
    <w:rsid w:val="00AB0FB2"/>
    <w:rsid w:val="00AB473D"/>
    <w:rsid w:val="00AB55EB"/>
    <w:rsid w:val="00AB56AB"/>
    <w:rsid w:val="00AC1171"/>
    <w:rsid w:val="00AC4426"/>
    <w:rsid w:val="00AC4E8C"/>
    <w:rsid w:val="00AC5AA7"/>
    <w:rsid w:val="00AD0665"/>
    <w:rsid w:val="00AD3D44"/>
    <w:rsid w:val="00AD561F"/>
    <w:rsid w:val="00AE2766"/>
    <w:rsid w:val="00AE442C"/>
    <w:rsid w:val="00AE4874"/>
    <w:rsid w:val="00AE5CE2"/>
    <w:rsid w:val="00AF52BB"/>
    <w:rsid w:val="00B12579"/>
    <w:rsid w:val="00B12580"/>
    <w:rsid w:val="00B13F29"/>
    <w:rsid w:val="00B14835"/>
    <w:rsid w:val="00B2115E"/>
    <w:rsid w:val="00B212ED"/>
    <w:rsid w:val="00B2201D"/>
    <w:rsid w:val="00B24957"/>
    <w:rsid w:val="00B33BC3"/>
    <w:rsid w:val="00B35A25"/>
    <w:rsid w:val="00B35A94"/>
    <w:rsid w:val="00B36348"/>
    <w:rsid w:val="00B41101"/>
    <w:rsid w:val="00B4121A"/>
    <w:rsid w:val="00B416F6"/>
    <w:rsid w:val="00B4334B"/>
    <w:rsid w:val="00B43C17"/>
    <w:rsid w:val="00B447B5"/>
    <w:rsid w:val="00B476EC"/>
    <w:rsid w:val="00B51E07"/>
    <w:rsid w:val="00B523D6"/>
    <w:rsid w:val="00B52791"/>
    <w:rsid w:val="00B537C7"/>
    <w:rsid w:val="00B556DC"/>
    <w:rsid w:val="00B55A76"/>
    <w:rsid w:val="00B57F43"/>
    <w:rsid w:val="00B627E4"/>
    <w:rsid w:val="00B643B9"/>
    <w:rsid w:val="00B6574E"/>
    <w:rsid w:val="00B6727D"/>
    <w:rsid w:val="00B67B61"/>
    <w:rsid w:val="00B7192C"/>
    <w:rsid w:val="00B73B40"/>
    <w:rsid w:val="00B7573E"/>
    <w:rsid w:val="00B82B9E"/>
    <w:rsid w:val="00B85132"/>
    <w:rsid w:val="00B91268"/>
    <w:rsid w:val="00B91F66"/>
    <w:rsid w:val="00B934F9"/>
    <w:rsid w:val="00B94C6D"/>
    <w:rsid w:val="00BA3B6C"/>
    <w:rsid w:val="00BA48FE"/>
    <w:rsid w:val="00BA7F7A"/>
    <w:rsid w:val="00BB5798"/>
    <w:rsid w:val="00BB784D"/>
    <w:rsid w:val="00BC0CF7"/>
    <w:rsid w:val="00BC5341"/>
    <w:rsid w:val="00BC7381"/>
    <w:rsid w:val="00BC7A08"/>
    <w:rsid w:val="00BC7EA5"/>
    <w:rsid w:val="00BD067B"/>
    <w:rsid w:val="00BD2389"/>
    <w:rsid w:val="00BD4028"/>
    <w:rsid w:val="00BD5391"/>
    <w:rsid w:val="00BD6F3F"/>
    <w:rsid w:val="00BE0BBD"/>
    <w:rsid w:val="00BE2351"/>
    <w:rsid w:val="00BE2A44"/>
    <w:rsid w:val="00BE4F49"/>
    <w:rsid w:val="00BF0747"/>
    <w:rsid w:val="00BF2694"/>
    <w:rsid w:val="00BF291A"/>
    <w:rsid w:val="00BF2D59"/>
    <w:rsid w:val="00BF420A"/>
    <w:rsid w:val="00BF64BD"/>
    <w:rsid w:val="00BF73F6"/>
    <w:rsid w:val="00BF754E"/>
    <w:rsid w:val="00C1465C"/>
    <w:rsid w:val="00C1571D"/>
    <w:rsid w:val="00C16477"/>
    <w:rsid w:val="00C16A98"/>
    <w:rsid w:val="00C2495E"/>
    <w:rsid w:val="00C26506"/>
    <w:rsid w:val="00C30F2E"/>
    <w:rsid w:val="00C33D2E"/>
    <w:rsid w:val="00C35961"/>
    <w:rsid w:val="00C3635A"/>
    <w:rsid w:val="00C36E29"/>
    <w:rsid w:val="00C40F31"/>
    <w:rsid w:val="00C4380D"/>
    <w:rsid w:val="00C43BE1"/>
    <w:rsid w:val="00C50EB0"/>
    <w:rsid w:val="00C54CB8"/>
    <w:rsid w:val="00C557A2"/>
    <w:rsid w:val="00C66A5C"/>
    <w:rsid w:val="00C67B9C"/>
    <w:rsid w:val="00C730EE"/>
    <w:rsid w:val="00C76D42"/>
    <w:rsid w:val="00C76E69"/>
    <w:rsid w:val="00C77212"/>
    <w:rsid w:val="00C77981"/>
    <w:rsid w:val="00C8589D"/>
    <w:rsid w:val="00C86C17"/>
    <w:rsid w:val="00C87FB7"/>
    <w:rsid w:val="00C96B7B"/>
    <w:rsid w:val="00CA1881"/>
    <w:rsid w:val="00CA1B1F"/>
    <w:rsid w:val="00CA27F3"/>
    <w:rsid w:val="00CA546F"/>
    <w:rsid w:val="00CA6375"/>
    <w:rsid w:val="00CB166C"/>
    <w:rsid w:val="00CB7559"/>
    <w:rsid w:val="00CC16FB"/>
    <w:rsid w:val="00CC54D9"/>
    <w:rsid w:val="00CC70F3"/>
    <w:rsid w:val="00CD0BBD"/>
    <w:rsid w:val="00CD24DE"/>
    <w:rsid w:val="00CD3D82"/>
    <w:rsid w:val="00CD6A72"/>
    <w:rsid w:val="00CE1BA1"/>
    <w:rsid w:val="00CE31E1"/>
    <w:rsid w:val="00CE524B"/>
    <w:rsid w:val="00CE58FD"/>
    <w:rsid w:val="00CE5AB6"/>
    <w:rsid w:val="00CE69D7"/>
    <w:rsid w:val="00CF54D3"/>
    <w:rsid w:val="00CF5C44"/>
    <w:rsid w:val="00CF6915"/>
    <w:rsid w:val="00D1096B"/>
    <w:rsid w:val="00D12DF8"/>
    <w:rsid w:val="00D14224"/>
    <w:rsid w:val="00D15332"/>
    <w:rsid w:val="00D22C17"/>
    <w:rsid w:val="00D24913"/>
    <w:rsid w:val="00D25691"/>
    <w:rsid w:val="00D25D7C"/>
    <w:rsid w:val="00D303BD"/>
    <w:rsid w:val="00D308EE"/>
    <w:rsid w:val="00D31D7D"/>
    <w:rsid w:val="00D34F3A"/>
    <w:rsid w:val="00D36717"/>
    <w:rsid w:val="00D3725F"/>
    <w:rsid w:val="00D4312D"/>
    <w:rsid w:val="00D44673"/>
    <w:rsid w:val="00D45D7D"/>
    <w:rsid w:val="00D45E65"/>
    <w:rsid w:val="00D477F0"/>
    <w:rsid w:val="00D5667D"/>
    <w:rsid w:val="00D61B2A"/>
    <w:rsid w:val="00D66662"/>
    <w:rsid w:val="00D67E68"/>
    <w:rsid w:val="00D72E39"/>
    <w:rsid w:val="00D81F77"/>
    <w:rsid w:val="00D85369"/>
    <w:rsid w:val="00D85DD3"/>
    <w:rsid w:val="00D950DD"/>
    <w:rsid w:val="00D969CE"/>
    <w:rsid w:val="00D9715B"/>
    <w:rsid w:val="00D977A4"/>
    <w:rsid w:val="00DA3D67"/>
    <w:rsid w:val="00DA4102"/>
    <w:rsid w:val="00DA42CE"/>
    <w:rsid w:val="00DA505E"/>
    <w:rsid w:val="00DA52AA"/>
    <w:rsid w:val="00DB3073"/>
    <w:rsid w:val="00DB3600"/>
    <w:rsid w:val="00DB3779"/>
    <w:rsid w:val="00DC3F38"/>
    <w:rsid w:val="00DC57D1"/>
    <w:rsid w:val="00DC63D4"/>
    <w:rsid w:val="00DD16D3"/>
    <w:rsid w:val="00DD1771"/>
    <w:rsid w:val="00DD2600"/>
    <w:rsid w:val="00DD62EB"/>
    <w:rsid w:val="00DE062D"/>
    <w:rsid w:val="00DE1CAD"/>
    <w:rsid w:val="00DE5F29"/>
    <w:rsid w:val="00DE6CE6"/>
    <w:rsid w:val="00DE702F"/>
    <w:rsid w:val="00DE7749"/>
    <w:rsid w:val="00DF0081"/>
    <w:rsid w:val="00DF1E8F"/>
    <w:rsid w:val="00DF2184"/>
    <w:rsid w:val="00DF27B2"/>
    <w:rsid w:val="00DF7173"/>
    <w:rsid w:val="00E0471B"/>
    <w:rsid w:val="00E053F3"/>
    <w:rsid w:val="00E068F1"/>
    <w:rsid w:val="00E06BA0"/>
    <w:rsid w:val="00E07B2F"/>
    <w:rsid w:val="00E07B6A"/>
    <w:rsid w:val="00E108B9"/>
    <w:rsid w:val="00E11043"/>
    <w:rsid w:val="00E12751"/>
    <w:rsid w:val="00E13702"/>
    <w:rsid w:val="00E139F9"/>
    <w:rsid w:val="00E13B8B"/>
    <w:rsid w:val="00E140D5"/>
    <w:rsid w:val="00E1742E"/>
    <w:rsid w:val="00E20C4A"/>
    <w:rsid w:val="00E21882"/>
    <w:rsid w:val="00E24DA3"/>
    <w:rsid w:val="00E25969"/>
    <w:rsid w:val="00E3753F"/>
    <w:rsid w:val="00E37CC8"/>
    <w:rsid w:val="00E37FD3"/>
    <w:rsid w:val="00E41490"/>
    <w:rsid w:val="00E42C68"/>
    <w:rsid w:val="00E452BB"/>
    <w:rsid w:val="00E47A13"/>
    <w:rsid w:val="00E47FA1"/>
    <w:rsid w:val="00E50FE4"/>
    <w:rsid w:val="00E53C8F"/>
    <w:rsid w:val="00E57D93"/>
    <w:rsid w:val="00E66C0A"/>
    <w:rsid w:val="00E67237"/>
    <w:rsid w:val="00E72DC2"/>
    <w:rsid w:val="00E837EA"/>
    <w:rsid w:val="00E84D20"/>
    <w:rsid w:val="00E84D4F"/>
    <w:rsid w:val="00E867D2"/>
    <w:rsid w:val="00E874D1"/>
    <w:rsid w:val="00E943A2"/>
    <w:rsid w:val="00E975A2"/>
    <w:rsid w:val="00EA280E"/>
    <w:rsid w:val="00EB6C1C"/>
    <w:rsid w:val="00EC0B42"/>
    <w:rsid w:val="00EC1A4B"/>
    <w:rsid w:val="00EC4DA9"/>
    <w:rsid w:val="00ED083A"/>
    <w:rsid w:val="00ED5040"/>
    <w:rsid w:val="00ED5344"/>
    <w:rsid w:val="00ED70F3"/>
    <w:rsid w:val="00EE0E9E"/>
    <w:rsid w:val="00EE4566"/>
    <w:rsid w:val="00EE6FAD"/>
    <w:rsid w:val="00EF4AA0"/>
    <w:rsid w:val="00EF52CD"/>
    <w:rsid w:val="00EF70A6"/>
    <w:rsid w:val="00F00DAD"/>
    <w:rsid w:val="00F13D3D"/>
    <w:rsid w:val="00F1430E"/>
    <w:rsid w:val="00F143E2"/>
    <w:rsid w:val="00F16825"/>
    <w:rsid w:val="00F172FB"/>
    <w:rsid w:val="00F17E58"/>
    <w:rsid w:val="00F33FB2"/>
    <w:rsid w:val="00F43319"/>
    <w:rsid w:val="00F44220"/>
    <w:rsid w:val="00F47B87"/>
    <w:rsid w:val="00F552A8"/>
    <w:rsid w:val="00F57A51"/>
    <w:rsid w:val="00F62109"/>
    <w:rsid w:val="00F646FF"/>
    <w:rsid w:val="00F66A4D"/>
    <w:rsid w:val="00F7048F"/>
    <w:rsid w:val="00F75600"/>
    <w:rsid w:val="00F81096"/>
    <w:rsid w:val="00F81A86"/>
    <w:rsid w:val="00F84452"/>
    <w:rsid w:val="00F8588D"/>
    <w:rsid w:val="00F90EBC"/>
    <w:rsid w:val="00F91D34"/>
    <w:rsid w:val="00F933BA"/>
    <w:rsid w:val="00F9744A"/>
    <w:rsid w:val="00FA25D6"/>
    <w:rsid w:val="00FA2652"/>
    <w:rsid w:val="00FA6D73"/>
    <w:rsid w:val="00FB0186"/>
    <w:rsid w:val="00FB4DDE"/>
    <w:rsid w:val="00FB5A0F"/>
    <w:rsid w:val="00FB71F2"/>
    <w:rsid w:val="00FC4C4E"/>
    <w:rsid w:val="00FC6D38"/>
    <w:rsid w:val="00FC7EB1"/>
    <w:rsid w:val="00FD2002"/>
    <w:rsid w:val="00FD3A23"/>
    <w:rsid w:val="00FD41B2"/>
    <w:rsid w:val="00FD6E2D"/>
    <w:rsid w:val="00FD7E66"/>
    <w:rsid w:val="00FE04BB"/>
    <w:rsid w:val="00FE1E2C"/>
    <w:rsid w:val="00FE41CF"/>
    <w:rsid w:val="00FE75CF"/>
    <w:rsid w:val="00FF0F82"/>
    <w:rsid w:val="00FF1437"/>
    <w:rsid w:val="00FF4151"/>
    <w:rsid w:val="00FF5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FCB4"/>
  <w15:chartTrackingRefBased/>
  <w15:docId w15:val="{8E89424E-713F-4CD3-9737-E4BEE044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5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121A"/>
    <w:rPr>
      <w:sz w:val="16"/>
      <w:szCs w:val="16"/>
    </w:rPr>
  </w:style>
  <w:style w:type="paragraph" w:styleId="CommentText">
    <w:name w:val="annotation text"/>
    <w:basedOn w:val="Normal"/>
    <w:link w:val="CommentTextChar"/>
    <w:uiPriority w:val="99"/>
    <w:unhideWhenUsed/>
    <w:rsid w:val="00B4121A"/>
    <w:pPr>
      <w:spacing w:line="240" w:lineRule="auto"/>
    </w:pPr>
    <w:rPr>
      <w:sz w:val="20"/>
      <w:szCs w:val="20"/>
    </w:rPr>
  </w:style>
  <w:style w:type="character" w:customStyle="1" w:styleId="CommentTextChar">
    <w:name w:val="Comment Text Char"/>
    <w:basedOn w:val="DefaultParagraphFont"/>
    <w:link w:val="CommentText"/>
    <w:uiPriority w:val="99"/>
    <w:rsid w:val="00B4121A"/>
    <w:rPr>
      <w:sz w:val="20"/>
      <w:szCs w:val="20"/>
    </w:rPr>
  </w:style>
  <w:style w:type="character" w:styleId="Hyperlink">
    <w:name w:val="Hyperlink"/>
    <w:basedOn w:val="DefaultParagraphFont"/>
    <w:uiPriority w:val="99"/>
    <w:unhideWhenUsed/>
    <w:rsid w:val="00B4121A"/>
    <w:rPr>
      <w:color w:val="0563C1" w:themeColor="hyperlink"/>
      <w:u w:val="single"/>
    </w:rPr>
  </w:style>
  <w:style w:type="character" w:styleId="UnresolvedMention">
    <w:name w:val="Unresolved Mention"/>
    <w:basedOn w:val="DefaultParagraphFont"/>
    <w:uiPriority w:val="99"/>
    <w:semiHidden/>
    <w:unhideWhenUsed/>
    <w:rsid w:val="00B4121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4121A"/>
    <w:rPr>
      <w:b/>
      <w:bCs/>
    </w:rPr>
  </w:style>
  <w:style w:type="character" w:customStyle="1" w:styleId="CommentSubjectChar">
    <w:name w:val="Comment Subject Char"/>
    <w:basedOn w:val="CommentTextChar"/>
    <w:link w:val="CommentSubject"/>
    <w:uiPriority w:val="99"/>
    <w:semiHidden/>
    <w:rsid w:val="00B4121A"/>
    <w:rPr>
      <w:b/>
      <w:bCs/>
      <w:sz w:val="20"/>
      <w:szCs w:val="20"/>
    </w:rPr>
  </w:style>
  <w:style w:type="character" w:customStyle="1" w:styleId="ListParagraphChar">
    <w:name w:val="List Paragraph Char"/>
    <w:basedOn w:val="DefaultParagraphFont"/>
    <w:link w:val="ListParagraph"/>
    <w:uiPriority w:val="34"/>
    <w:locked/>
    <w:rsid w:val="00E874D1"/>
  </w:style>
  <w:style w:type="paragraph" w:styleId="ListParagraph">
    <w:name w:val="List Paragraph"/>
    <w:basedOn w:val="Normal"/>
    <w:link w:val="ListParagraphChar"/>
    <w:uiPriority w:val="34"/>
    <w:qFormat/>
    <w:rsid w:val="00E874D1"/>
    <w:pPr>
      <w:spacing w:line="256" w:lineRule="auto"/>
      <w:ind w:left="720"/>
      <w:contextualSpacing/>
    </w:pPr>
  </w:style>
  <w:style w:type="character" w:customStyle="1" w:styleId="contentpasted5">
    <w:name w:val="contentpasted5"/>
    <w:basedOn w:val="DefaultParagraphFont"/>
    <w:rsid w:val="004470A5"/>
  </w:style>
  <w:style w:type="paragraph" w:styleId="NormalWeb">
    <w:name w:val="Normal (Web)"/>
    <w:basedOn w:val="Normal"/>
    <w:uiPriority w:val="99"/>
    <w:unhideWhenUsed/>
    <w:rsid w:val="00E20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77C84"/>
  </w:style>
  <w:style w:type="character" w:customStyle="1" w:styleId="eop">
    <w:name w:val="eop"/>
    <w:basedOn w:val="DefaultParagraphFont"/>
    <w:rsid w:val="00277C84"/>
  </w:style>
  <w:style w:type="character" w:customStyle="1" w:styleId="Heading2Char">
    <w:name w:val="Heading 2 Char"/>
    <w:basedOn w:val="DefaultParagraphFont"/>
    <w:link w:val="Heading2"/>
    <w:uiPriority w:val="9"/>
    <w:rsid w:val="00AD561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8233E"/>
    <w:rPr>
      <w:color w:val="954F72" w:themeColor="followedHyperlink"/>
      <w:u w:val="single"/>
    </w:rPr>
  </w:style>
  <w:style w:type="paragraph" w:styleId="Revision">
    <w:name w:val="Revision"/>
    <w:hidden/>
    <w:uiPriority w:val="99"/>
    <w:semiHidden/>
    <w:rsid w:val="00E37F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6511">
      <w:bodyDiv w:val="1"/>
      <w:marLeft w:val="0"/>
      <w:marRight w:val="0"/>
      <w:marTop w:val="0"/>
      <w:marBottom w:val="0"/>
      <w:divBdr>
        <w:top w:val="none" w:sz="0" w:space="0" w:color="auto"/>
        <w:left w:val="none" w:sz="0" w:space="0" w:color="auto"/>
        <w:bottom w:val="none" w:sz="0" w:space="0" w:color="auto"/>
        <w:right w:val="none" w:sz="0" w:space="0" w:color="auto"/>
      </w:divBdr>
    </w:div>
    <w:div w:id="907420771">
      <w:bodyDiv w:val="1"/>
      <w:marLeft w:val="0"/>
      <w:marRight w:val="0"/>
      <w:marTop w:val="0"/>
      <w:marBottom w:val="0"/>
      <w:divBdr>
        <w:top w:val="none" w:sz="0" w:space="0" w:color="auto"/>
        <w:left w:val="none" w:sz="0" w:space="0" w:color="auto"/>
        <w:bottom w:val="none" w:sz="0" w:space="0" w:color="auto"/>
        <w:right w:val="none" w:sz="0" w:space="0" w:color="auto"/>
      </w:divBdr>
    </w:div>
    <w:div w:id="1378898463">
      <w:bodyDiv w:val="1"/>
      <w:marLeft w:val="0"/>
      <w:marRight w:val="0"/>
      <w:marTop w:val="0"/>
      <w:marBottom w:val="0"/>
      <w:divBdr>
        <w:top w:val="none" w:sz="0" w:space="0" w:color="auto"/>
        <w:left w:val="none" w:sz="0" w:space="0" w:color="auto"/>
        <w:bottom w:val="none" w:sz="0" w:space="0" w:color="auto"/>
        <w:right w:val="none" w:sz="0" w:space="0" w:color="auto"/>
      </w:divBdr>
    </w:div>
    <w:div w:id="1476489793">
      <w:bodyDiv w:val="1"/>
      <w:marLeft w:val="0"/>
      <w:marRight w:val="0"/>
      <w:marTop w:val="0"/>
      <w:marBottom w:val="0"/>
      <w:divBdr>
        <w:top w:val="none" w:sz="0" w:space="0" w:color="auto"/>
        <w:left w:val="none" w:sz="0" w:space="0" w:color="auto"/>
        <w:bottom w:val="none" w:sz="0" w:space="0" w:color="auto"/>
        <w:right w:val="none" w:sz="0" w:space="0" w:color="auto"/>
      </w:divBdr>
    </w:div>
    <w:div w:id="1531602822">
      <w:bodyDiv w:val="1"/>
      <w:marLeft w:val="0"/>
      <w:marRight w:val="0"/>
      <w:marTop w:val="0"/>
      <w:marBottom w:val="0"/>
      <w:divBdr>
        <w:top w:val="none" w:sz="0" w:space="0" w:color="auto"/>
        <w:left w:val="none" w:sz="0" w:space="0" w:color="auto"/>
        <w:bottom w:val="none" w:sz="0" w:space="0" w:color="auto"/>
        <w:right w:val="none" w:sz="0" w:space="0" w:color="auto"/>
      </w:divBdr>
    </w:div>
    <w:div w:id="1669212797">
      <w:bodyDiv w:val="1"/>
      <w:marLeft w:val="0"/>
      <w:marRight w:val="0"/>
      <w:marTop w:val="0"/>
      <w:marBottom w:val="0"/>
      <w:divBdr>
        <w:top w:val="none" w:sz="0" w:space="0" w:color="auto"/>
        <w:left w:val="none" w:sz="0" w:space="0" w:color="auto"/>
        <w:bottom w:val="none" w:sz="0" w:space="0" w:color="auto"/>
        <w:right w:val="none" w:sz="0" w:space="0" w:color="auto"/>
      </w:divBdr>
    </w:div>
    <w:div w:id="1694574012">
      <w:bodyDiv w:val="1"/>
      <w:marLeft w:val="0"/>
      <w:marRight w:val="0"/>
      <w:marTop w:val="0"/>
      <w:marBottom w:val="0"/>
      <w:divBdr>
        <w:top w:val="none" w:sz="0" w:space="0" w:color="auto"/>
        <w:left w:val="none" w:sz="0" w:space="0" w:color="auto"/>
        <w:bottom w:val="none" w:sz="0" w:space="0" w:color="auto"/>
        <w:right w:val="none" w:sz="0" w:space="0" w:color="auto"/>
      </w:divBdr>
    </w:div>
    <w:div w:id="1940094447">
      <w:bodyDiv w:val="1"/>
      <w:marLeft w:val="0"/>
      <w:marRight w:val="0"/>
      <w:marTop w:val="0"/>
      <w:marBottom w:val="0"/>
      <w:divBdr>
        <w:top w:val="none" w:sz="0" w:space="0" w:color="auto"/>
        <w:left w:val="none" w:sz="0" w:space="0" w:color="auto"/>
        <w:bottom w:val="none" w:sz="0" w:space="0" w:color="auto"/>
        <w:right w:val="none" w:sz="0" w:space="0" w:color="auto"/>
      </w:divBdr>
      <w:divsChild>
        <w:div w:id="150065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34</Pages>
  <Words>8590</Words>
  <Characters>48967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KCL</Company>
  <LinksUpToDate>false</LinksUpToDate>
  <CharactersWithSpaces>57443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Katrina</dc:creator>
  <cp:keywords/>
  <dc:description/>
  <cp:lastModifiedBy>Katrina Davis</cp:lastModifiedBy>
  <cp:revision>5</cp:revision>
  <dcterms:created xsi:type="dcterms:W3CDTF">2023-12-19T10:51:00Z</dcterms:created>
  <dcterms:modified xsi:type="dcterms:W3CDTF">2023-12-19T10:57:00Z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d16cb97f3bc1e24c353b6d3c2b07813b20db0b04656ff9443127ae0a14787664</vt:lpwstr>
  </property>
</Properties>
</file>